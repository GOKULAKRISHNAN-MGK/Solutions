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proofErr w:type="gramStart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>MCQs:</w:t>
      </w:r>
      <w:proofErr w:type="gramEnd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 xml:space="preserve">(Below are some questions which i able to collect from my </w:t>
      </w:r>
      <w:proofErr w:type="spellStart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>friends,kindly</w:t>
      </w:r>
      <w:proofErr w:type="spellEnd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>gothrough</w:t>
      </w:r>
      <w:proofErr w:type="spellEnd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>..... Thanks.)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proofErr w:type="gramStart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>1.Excel</w:t>
      </w:r>
      <w:proofErr w:type="gramEnd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 xml:space="preserve">: what is the function to find max in </w:t>
      </w:r>
      <w:proofErr w:type="spellStart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>coulnmn</w:t>
      </w:r>
      <w:proofErr w:type="spellEnd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 xml:space="preserve"> C : </w:t>
      </w:r>
      <w:proofErr w:type="spellStart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>Ans</w:t>
      </w:r>
      <w:proofErr w:type="spellEnd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>: Max(C1,C15)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proofErr w:type="gramStart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>2.Excel</w:t>
      </w:r>
      <w:proofErr w:type="gramEnd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>: Your selecting the column M and N and inserting a new column then where it will be get added.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1077D">
        <w:rPr>
          <w:rFonts w:ascii="Calibri" w:eastAsia="Times New Roman" w:hAnsi="Calibri" w:cs="Calibri"/>
          <w:color w:val="000000"/>
          <w:sz w:val="20"/>
          <w:szCs w:val="20"/>
        </w:rPr>
        <w:t xml:space="preserve">         a. It will get add after </w:t>
      </w:r>
      <w:proofErr w:type="spellStart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>coulmn</w:t>
      </w:r>
      <w:proofErr w:type="spellEnd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 xml:space="preserve"> L</w:t>
      </w:r>
      <w:r w:rsidRPr="00F1077D">
        <w:rPr>
          <w:rFonts w:ascii="Calibri" w:eastAsia="Times New Roman" w:hAnsi="Calibri" w:cs="Calibri"/>
          <w:color w:val="000000"/>
          <w:sz w:val="20"/>
          <w:szCs w:val="20"/>
        </w:rPr>
        <w:br/>
        <w:t xml:space="preserve">     b. It will get add after </w:t>
      </w:r>
      <w:proofErr w:type="spellStart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>coulmn</w:t>
      </w:r>
      <w:proofErr w:type="spellEnd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 xml:space="preserve"> N</w:t>
      </w:r>
      <w:r w:rsidRPr="00F1077D">
        <w:rPr>
          <w:rFonts w:ascii="Calibri" w:eastAsia="Times New Roman" w:hAnsi="Calibri" w:cs="Calibri"/>
          <w:color w:val="000000"/>
          <w:sz w:val="20"/>
          <w:szCs w:val="20"/>
        </w:rPr>
        <w:br/>
        <w:t xml:space="preserve">         c. It will get add after </w:t>
      </w:r>
      <w:proofErr w:type="spellStart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>coulmn</w:t>
      </w:r>
      <w:proofErr w:type="spellEnd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 xml:space="preserve"> O</w:t>
      </w:r>
      <w:r w:rsidRPr="00F1077D">
        <w:rPr>
          <w:rFonts w:ascii="Calibri" w:eastAsia="Times New Roman" w:hAnsi="Calibri" w:cs="Calibri"/>
          <w:color w:val="000000"/>
          <w:sz w:val="20"/>
          <w:szCs w:val="20"/>
        </w:rPr>
        <w:br/>
        <w:t xml:space="preserve">     </w:t>
      </w:r>
      <w:proofErr w:type="gramStart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>d.</w:t>
      </w:r>
      <w:proofErr w:type="gramEnd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 xml:space="preserve"> ...................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proofErr w:type="gramStart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>3.HTML</w:t>
      </w:r>
      <w:proofErr w:type="gramEnd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>:  What is the use of Forms.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proofErr w:type="gramStart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>4.HTML</w:t>
      </w:r>
      <w:proofErr w:type="gramEnd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>:  If you want to start the order list in middle of number.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1077D">
        <w:rPr>
          <w:rFonts w:ascii="Calibri" w:eastAsia="Times New Roman" w:hAnsi="Calibri" w:cs="Calibri"/>
          <w:color w:val="000000"/>
          <w:sz w:val="20"/>
          <w:szCs w:val="20"/>
        </w:rPr>
        <w:t>         a. &lt;</w:t>
      </w:r>
      <w:proofErr w:type="spellStart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>ol</w:t>
      </w:r>
      <w:proofErr w:type="spellEnd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 xml:space="preserve"> start="3"&gt;</w:t>
      </w:r>
      <w:r w:rsidRPr="00F1077D">
        <w:rPr>
          <w:rFonts w:ascii="Calibri" w:eastAsia="Times New Roman" w:hAnsi="Calibri" w:cs="Calibri"/>
          <w:color w:val="000000"/>
          <w:sz w:val="20"/>
          <w:szCs w:val="20"/>
        </w:rPr>
        <w:br/>
        <w:t>         b. &lt;</w:t>
      </w:r>
      <w:proofErr w:type="spellStart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>ol</w:t>
      </w:r>
      <w:proofErr w:type="spellEnd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 xml:space="preserve"> begin="3"&gt;</w:t>
      </w:r>
      <w:r w:rsidRPr="00F1077D">
        <w:rPr>
          <w:rFonts w:ascii="Calibri" w:eastAsia="Times New Roman" w:hAnsi="Calibri" w:cs="Calibri"/>
          <w:color w:val="000000"/>
          <w:sz w:val="20"/>
          <w:szCs w:val="20"/>
        </w:rPr>
        <w:br/>
        <w:t>         c. ..........</w:t>
      </w:r>
      <w:r w:rsidRPr="00F1077D">
        <w:rPr>
          <w:rFonts w:ascii="Calibri" w:eastAsia="Times New Roman" w:hAnsi="Calibri" w:cs="Calibri"/>
          <w:color w:val="000000"/>
          <w:sz w:val="20"/>
          <w:szCs w:val="20"/>
        </w:rPr>
        <w:br/>
        <w:t xml:space="preserve">     </w:t>
      </w:r>
      <w:proofErr w:type="gramStart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>d.</w:t>
      </w:r>
      <w:proofErr w:type="gramEnd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 xml:space="preserve"> ...........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1077D">
        <w:rPr>
          <w:rFonts w:ascii="Calibri" w:eastAsia="Times New Roman" w:hAnsi="Calibri" w:cs="Calibri"/>
          <w:color w:val="000000"/>
          <w:sz w:val="20"/>
          <w:szCs w:val="20"/>
        </w:rPr>
        <w:br/>
      </w:r>
      <w:proofErr w:type="gramStart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>5.OS</w:t>
      </w:r>
      <w:proofErr w:type="gramEnd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 xml:space="preserve">:      Time Slicing comes in _________ </w:t>
      </w:r>
      <w:proofErr w:type="spellStart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>Sheduling</w:t>
      </w:r>
      <w:proofErr w:type="spellEnd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 xml:space="preserve">. </w:t>
      </w:r>
      <w:proofErr w:type="spellStart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>Ans</w:t>
      </w:r>
      <w:proofErr w:type="spellEnd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>: Preemptive.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proofErr w:type="gramStart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>6.OS</w:t>
      </w:r>
      <w:proofErr w:type="gramEnd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 xml:space="preserve">:    Dead Locks comes under ________        </w:t>
      </w:r>
      <w:proofErr w:type="spellStart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>Ans</w:t>
      </w:r>
      <w:proofErr w:type="spellEnd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>: Process Management.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proofErr w:type="gramStart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>7.OS</w:t>
      </w:r>
      <w:proofErr w:type="gramEnd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>:    In Z/OS which comes in Internal...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1077D">
        <w:rPr>
          <w:rFonts w:ascii="Calibri" w:eastAsia="Times New Roman" w:hAnsi="Calibri" w:cs="Calibri"/>
          <w:color w:val="000000"/>
          <w:sz w:val="20"/>
          <w:szCs w:val="20"/>
        </w:rPr>
        <w:t xml:space="preserve">     </w:t>
      </w:r>
      <w:proofErr w:type="spellStart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>a.Forms</w:t>
      </w:r>
      <w:proofErr w:type="spellEnd"/>
      <w:r w:rsidRPr="00F1077D">
        <w:rPr>
          <w:rFonts w:ascii="Calibri" w:eastAsia="Times New Roman" w:hAnsi="Calibri" w:cs="Calibri"/>
          <w:color w:val="000000"/>
          <w:sz w:val="20"/>
          <w:szCs w:val="20"/>
        </w:rPr>
        <w:br/>
        <w:t xml:space="preserve">         </w:t>
      </w:r>
      <w:proofErr w:type="spellStart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>b.Slots</w:t>
      </w:r>
      <w:proofErr w:type="spellEnd"/>
      <w:r w:rsidRPr="00F1077D">
        <w:rPr>
          <w:rFonts w:ascii="Calibri" w:eastAsia="Times New Roman" w:hAnsi="Calibri" w:cs="Calibri"/>
          <w:color w:val="000000"/>
          <w:sz w:val="20"/>
          <w:szCs w:val="20"/>
        </w:rPr>
        <w:br/>
        <w:t xml:space="preserve">         </w:t>
      </w:r>
      <w:proofErr w:type="spellStart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>c.Pages</w:t>
      </w:r>
      <w:proofErr w:type="spellEnd"/>
      <w:r w:rsidRPr="00F1077D">
        <w:rPr>
          <w:rFonts w:ascii="Calibri" w:eastAsia="Times New Roman" w:hAnsi="Calibri" w:cs="Calibri"/>
          <w:color w:val="000000"/>
          <w:sz w:val="20"/>
          <w:szCs w:val="20"/>
        </w:rPr>
        <w:br/>
        <w:t>         d......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proofErr w:type="gramStart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>8.OS</w:t>
      </w:r>
      <w:proofErr w:type="gramEnd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>:    In Z/OS sequential... is same as folder in Windows.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1077D">
        <w:rPr>
          <w:rFonts w:ascii="Calibri" w:eastAsia="Times New Roman" w:hAnsi="Calibri" w:cs="Calibri"/>
          <w:color w:val="000000"/>
          <w:sz w:val="20"/>
          <w:szCs w:val="20"/>
        </w:rPr>
        <w:t>         a. True</w:t>
      </w:r>
      <w:r w:rsidRPr="00F1077D">
        <w:rPr>
          <w:rFonts w:ascii="Calibri" w:eastAsia="Times New Roman" w:hAnsi="Calibri" w:cs="Calibri"/>
          <w:color w:val="000000"/>
          <w:sz w:val="20"/>
          <w:szCs w:val="20"/>
        </w:rPr>
        <w:br/>
        <w:t>     b. False.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proofErr w:type="gramStart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>9.Windows</w:t>
      </w:r>
      <w:proofErr w:type="gramEnd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>: In windows 7 you can't give _______ permission.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1077D">
        <w:rPr>
          <w:rFonts w:ascii="Calibri" w:eastAsia="Times New Roman" w:hAnsi="Calibri" w:cs="Calibri"/>
          <w:color w:val="000000"/>
          <w:sz w:val="20"/>
          <w:szCs w:val="20"/>
        </w:rPr>
        <w:t xml:space="preserve">         </w:t>
      </w:r>
      <w:proofErr w:type="spellStart"/>
      <w:proofErr w:type="gramStart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>a.Full</w:t>
      </w:r>
      <w:proofErr w:type="spellEnd"/>
      <w:proofErr w:type="gramEnd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 xml:space="preserve"> Control</w:t>
      </w:r>
      <w:r w:rsidRPr="00F1077D">
        <w:rPr>
          <w:rFonts w:ascii="Calibri" w:eastAsia="Times New Roman" w:hAnsi="Calibri" w:cs="Calibri"/>
          <w:color w:val="000000"/>
          <w:sz w:val="20"/>
          <w:szCs w:val="20"/>
        </w:rPr>
        <w:br/>
        <w:t xml:space="preserve">     </w:t>
      </w:r>
      <w:proofErr w:type="spellStart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>b.Read</w:t>
      </w:r>
      <w:proofErr w:type="spellEnd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 xml:space="preserve"> &amp; Execute</w:t>
      </w:r>
      <w:r w:rsidRPr="00F1077D">
        <w:rPr>
          <w:rFonts w:ascii="Calibri" w:eastAsia="Times New Roman" w:hAnsi="Calibri" w:cs="Calibri"/>
          <w:color w:val="000000"/>
          <w:sz w:val="20"/>
          <w:szCs w:val="20"/>
        </w:rPr>
        <w:br/>
        <w:t xml:space="preserve">     </w:t>
      </w:r>
      <w:proofErr w:type="spellStart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>c.Read</w:t>
      </w:r>
      <w:proofErr w:type="spellEnd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 xml:space="preserve"> Only</w:t>
      </w:r>
      <w:r w:rsidRPr="00F1077D">
        <w:rPr>
          <w:rFonts w:ascii="Calibri" w:eastAsia="Times New Roman" w:hAnsi="Calibri" w:cs="Calibri"/>
          <w:color w:val="000000"/>
          <w:sz w:val="20"/>
          <w:szCs w:val="20"/>
        </w:rPr>
        <w:br/>
        <w:t xml:space="preserve">     </w:t>
      </w:r>
      <w:proofErr w:type="spellStart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>d.Write</w:t>
      </w:r>
      <w:proofErr w:type="spellEnd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 xml:space="preserve"> Only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1077D">
        <w:rPr>
          <w:rFonts w:ascii="Calibri" w:eastAsia="Times New Roman" w:hAnsi="Calibri" w:cs="Calibri"/>
          <w:color w:val="000000"/>
          <w:sz w:val="20"/>
          <w:szCs w:val="20"/>
        </w:rPr>
        <w:t>10</w:t>
      </w:r>
      <w:proofErr w:type="gramStart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>.Uses</w:t>
      </w:r>
      <w:proofErr w:type="gramEnd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 xml:space="preserve"> of Clients: (check more than one option)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1077D">
        <w:rPr>
          <w:rFonts w:ascii="Calibri" w:eastAsia="Times New Roman" w:hAnsi="Calibri" w:cs="Calibri"/>
          <w:color w:val="000000"/>
          <w:sz w:val="20"/>
          <w:szCs w:val="20"/>
        </w:rPr>
        <w:t>     i. Client initiates the request.</w:t>
      </w:r>
      <w:r w:rsidRPr="00F1077D">
        <w:rPr>
          <w:rFonts w:ascii="Calibri" w:eastAsia="Times New Roman" w:hAnsi="Calibri" w:cs="Calibri"/>
          <w:color w:val="000000"/>
          <w:sz w:val="20"/>
          <w:szCs w:val="20"/>
        </w:rPr>
        <w:br/>
        <w:t xml:space="preserve">        ii. Client </w:t>
      </w:r>
      <w:proofErr w:type="spellStart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>intracts</w:t>
      </w:r>
      <w:proofErr w:type="spellEnd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 xml:space="preserve"> the User with GUI.</w:t>
      </w:r>
      <w:r w:rsidRPr="00F1077D">
        <w:rPr>
          <w:rFonts w:ascii="Calibri" w:eastAsia="Times New Roman" w:hAnsi="Calibri" w:cs="Calibri"/>
          <w:color w:val="000000"/>
          <w:sz w:val="20"/>
          <w:szCs w:val="20"/>
        </w:rPr>
        <w:br/>
        <w:t xml:space="preserve">       iii. Client can </w:t>
      </w:r>
      <w:proofErr w:type="gramStart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>connects</w:t>
      </w:r>
      <w:proofErr w:type="gramEnd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 xml:space="preserve"> to more than one server at a time.</w:t>
      </w:r>
      <w:r w:rsidRPr="00F1077D">
        <w:rPr>
          <w:rFonts w:ascii="Calibri" w:eastAsia="Times New Roman" w:hAnsi="Calibri" w:cs="Calibri"/>
          <w:color w:val="000000"/>
          <w:sz w:val="20"/>
          <w:szCs w:val="20"/>
        </w:rPr>
        <w:br/>
        <w:t>     iv. Client process the request.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1077D">
        <w:rPr>
          <w:rFonts w:ascii="Calibri" w:eastAsia="Times New Roman" w:hAnsi="Calibri" w:cs="Calibri"/>
          <w:color w:val="000000"/>
          <w:sz w:val="20"/>
          <w:szCs w:val="20"/>
        </w:rPr>
        <w:t>11</w:t>
      </w:r>
      <w:proofErr w:type="gramStart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>.HTML</w:t>
      </w:r>
      <w:proofErr w:type="gramEnd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 xml:space="preserve"> : What is the Use of REFRESH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1077D">
        <w:rPr>
          <w:rFonts w:ascii="Calibri" w:eastAsia="Times New Roman" w:hAnsi="Calibri" w:cs="Calibri"/>
          <w:color w:val="000000"/>
          <w:sz w:val="20"/>
          <w:szCs w:val="20"/>
        </w:rPr>
        <w:t xml:space="preserve">         </w:t>
      </w:r>
      <w:proofErr w:type="gramStart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>a</w:t>
      </w:r>
      <w:proofErr w:type="gramEnd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 xml:space="preserve">. rewrite </w:t>
      </w:r>
      <w:proofErr w:type="spellStart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>url</w:t>
      </w:r>
      <w:proofErr w:type="spellEnd"/>
      <w:r w:rsidRPr="00F1077D">
        <w:rPr>
          <w:rFonts w:ascii="Calibri" w:eastAsia="Times New Roman" w:hAnsi="Calibri" w:cs="Calibri"/>
          <w:color w:val="000000"/>
          <w:sz w:val="20"/>
          <w:szCs w:val="20"/>
        </w:rPr>
        <w:br/>
        <w:t>     b. open a new link</w:t>
      </w:r>
      <w:r w:rsidRPr="00F1077D">
        <w:rPr>
          <w:rFonts w:ascii="Calibri" w:eastAsia="Times New Roman" w:hAnsi="Calibri" w:cs="Calibri"/>
          <w:color w:val="000000"/>
          <w:sz w:val="20"/>
          <w:szCs w:val="20"/>
        </w:rPr>
        <w:br/>
        <w:t>         c. refresh your contents</w:t>
      </w:r>
      <w:r w:rsidRPr="00F1077D">
        <w:rPr>
          <w:rFonts w:ascii="Calibri" w:eastAsia="Times New Roman" w:hAnsi="Calibri" w:cs="Calibri"/>
          <w:color w:val="000000"/>
          <w:sz w:val="20"/>
          <w:szCs w:val="20"/>
        </w:rPr>
        <w:br/>
        <w:t>     d. ...........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1077D">
        <w:rPr>
          <w:rFonts w:ascii="Calibri" w:eastAsia="Times New Roman" w:hAnsi="Calibri" w:cs="Calibri"/>
          <w:color w:val="000000"/>
          <w:sz w:val="20"/>
          <w:szCs w:val="20"/>
        </w:rPr>
        <w:t>12</w:t>
      </w:r>
      <w:proofErr w:type="gramStart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>.Uses</w:t>
      </w:r>
      <w:proofErr w:type="gramEnd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 xml:space="preserve"> of Server: (check more than one option)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1077D">
        <w:rPr>
          <w:rFonts w:ascii="Calibri" w:eastAsia="Times New Roman" w:hAnsi="Calibri" w:cs="Calibri"/>
          <w:color w:val="000000"/>
          <w:sz w:val="20"/>
          <w:szCs w:val="20"/>
        </w:rPr>
        <w:t xml:space="preserve">         </w:t>
      </w:r>
      <w:proofErr w:type="spellStart"/>
      <w:proofErr w:type="gramStart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>i.Accept</w:t>
      </w:r>
      <w:proofErr w:type="spellEnd"/>
      <w:proofErr w:type="gramEnd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 xml:space="preserve"> request from number of Server.</w:t>
      </w:r>
      <w:r w:rsidRPr="00F1077D">
        <w:rPr>
          <w:rFonts w:ascii="Calibri" w:eastAsia="Times New Roman" w:hAnsi="Calibri" w:cs="Calibri"/>
          <w:color w:val="000000"/>
          <w:sz w:val="20"/>
          <w:szCs w:val="20"/>
        </w:rPr>
        <w:br/>
        <w:t xml:space="preserve">        </w:t>
      </w:r>
      <w:proofErr w:type="spellStart"/>
      <w:proofErr w:type="gramStart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>ii.Output</w:t>
      </w:r>
      <w:proofErr w:type="spellEnd"/>
      <w:proofErr w:type="gramEnd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 xml:space="preserve"> to the client.</w:t>
      </w:r>
      <w:r w:rsidRPr="00F1077D">
        <w:rPr>
          <w:rFonts w:ascii="Calibri" w:eastAsia="Times New Roman" w:hAnsi="Calibri" w:cs="Calibri"/>
          <w:color w:val="000000"/>
          <w:sz w:val="20"/>
          <w:szCs w:val="20"/>
        </w:rPr>
        <w:br/>
        <w:t xml:space="preserve">       </w:t>
      </w:r>
      <w:proofErr w:type="spellStart"/>
      <w:proofErr w:type="gramStart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>iii.not</w:t>
      </w:r>
      <w:proofErr w:type="spellEnd"/>
      <w:proofErr w:type="gramEnd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 xml:space="preserve"> be in contact with user with GUI.</w:t>
      </w:r>
      <w:r w:rsidRPr="00F1077D">
        <w:rPr>
          <w:rFonts w:ascii="Calibri" w:eastAsia="Times New Roman" w:hAnsi="Calibri" w:cs="Calibri"/>
          <w:color w:val="000000"/>
          <w:sz w:val="20"/>
          <w:szCs w:val="20"/>
        </w:rPr>
        <w:br/>
        <w:t xml:space="preserve">        </w:t>
      </w:r>
      <w:proofErr w:type="gramStart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>iv.</w:t>
      </w:r>
      <w:proofErr w:type="gramEnd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 xml:space="preserve"> ...................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1077D">
        <w:rPr>
          <w:rFonts w:ascii="Calibri" w:eastAsia="Times New Roman" w:hAnsi="Calibri" w:cs="Calibri"/>
          <w:color w:val="000000"/>
          <w:sz w:val="20"/>
          <w:szCs w:val="20"/>
        </w:rPr>
        <w:t>13</w:t>
      </w:r>
      <w:proofErr w:type="gramStart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>.Where</w:t>
      </w:r>
      <w:proofErr w:type="gramEnd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 xml:space="preserve"> the Business logic comes in 3 Tier architecture : </w:t>
      </w:r>
      <w:proofErr w:type="spellStart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>Ans</w:t>
      </w:r>
      <w:proofErr w:type="spellEnd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>: Middle Tier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1077D">
        <w:rPr>
          <w:rFonts w:ascii="Calibri" w:eastAsia="Times New Roman" w:hAnsi="Calibri" w:cs="Calibri"/>
          <w:color w:val="000000"/>
          <w:sz w:val="20"/>
          <w:szCs w:val="20"/>
        </w:rPr>
        <w:t xml:space="preserve">14. A </w:t>
      </w:r>
      <w:proofErr w:type="gramStart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>Unix</w:t>
      </w:r>
      <w:proofErr w:type="gramEnd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 xml:space="preserve"> code to check the Disk usage: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1077D">
        <w:rPr>
          <w:rFonts w:ascii="Calibri" w:eastAsia="Times New Roman" w:hAnsi="Calibri" w:cs="Calibri"/>
          <w:color w:val="000000"/>
          <w:sz w:val="20"/>
          <w:szCs w:val="20"/>
        </w:rPr>
        <w:t xml:space="preserve">        </w:t>
      </w:r>
      <w:proofErr w:type="gramStart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>a</w:t>
      </w:r>
      <w:proofErr w:type="gramEnd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>. du</w:t>
      </w:r>
      <w:r w:rsidRPr="00F1077D">
        <w:rPr>
          <w:rFonts w:ascii="Calibri" w:eastAsia="Times New Roman" w:hAnsi="Calibri" w:cs="Calibri"/>
          <w:color w:val="000000"/>
          <w:sz w:val="20"/>
          <w:szCs w:val="20"/>
        </w:rPr>
        <w:br/>
        <w:t xml:space="preserve">    b. </w:t>
      </w:r>
      <w:proofErr w:type="spellStart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>df</w:t>
      </w:r>
      <w:proofErr w:type="spellEnd"/>
      <w:r w:rsidRPr="00F1077D">
        <w:rPr>
          <w:rFonts w:ascii="Calibri" w:eastAsia="Times New Roman" w:hAnsi="Calibri" w:cs="Calibri"/>
          <w:color w:val="000000"/>
          <w:sz w:val="20"/>
          <w:szCs w:val="20"/>
        </w:rPr>
        <w:br/>
        <w:t>    c. ...</w:t>
      </w:r>
      <w:r w:rsidRPr="00F1077D">
        <w:rPr>
          <w:rFonts w:ascii="Calibri" w:eastAsia="Times New Roman" w:hAnsi="Calibri" w:cs="Calibri"/>
          <w:color w:val="000000"/>
          <w:sz w:val="20"/>
          <w:szCs w:val="20"/>
        </w:rPr>
        <w:br/>
        <w:t>    d. ...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1077D">
        <w:rPr>
          <w:rFonts w:ascii="Calibri" w:eastAsia="Times New Roman" w:hAnsi="Calibri" w:cs="Calibri"/>
          <w:color w:val="000000"/>
          <w:sz w:val="20"/>
          <w:szCs w:val="20"/>
        </w:rPr>
        <w:br/>
        <w:t>15</w:t>
      </w:r>
      <w:proofErr w:type="gramStart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>.What</w:t>
      </w:r>
      <w:proofErr w:type="gramEnd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 xml:space="preserve"> is the role of Client and Server in N-tier architecture.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1077D">
        <w:rPr>
          <w:rFonts w:ascii="Calibri" w:eastAsia="Times New Roman" w:hAnsi="Calibri" w:cs="Calibri"/>
          <w:color w:val="000000"/>
          <w:sz w:val="20"/>
          <w:szCs w:val="20"/>
        </w:rPr>
        <w:t>16</w:t>
      </w:r>
      <w:proofErr w:type="gramStart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>.Source</w:t>
      </w:r>
      <w:proofErr w:type="gramEnd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 xml:space="preserve"> code to Object code conversion called: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1077D">
        <w:rPr>
          <w:rFonts w:ascii="Calibri" w:eastAsia="Times New Roman" w:hAnsi="Calibri" w:cs="Calibri"/>
          <w:color w:val="000000"/>
          <w:sz w:val="20"/>
          <w:szCs w:val="20"/>
        </w:rPr>
        <w:lastRenderedPageBreak/>
        <w:t>        a. Compilation</w:t>
      </w:r>
      <w:r w:rsidRPr="00F1077D">
        <w:rPr>
          <w:rFonts w:ascii="Calibri" w:eastAsia="Times New Roman" w:hAnsi="Calibri" w:cs="Calibri"/>
          <w:color w:val="000000"/>
          <w:sz w:val="20"/>
          <w:szCs w:val="20"/>
        </w:rPr>
        <w:br/>
        <w:t>    b. Linking.</w:t>
      </w:r>
      <w:r w:rsidRPr="00F1077D">
        <w:rPr>
          <w:rFonts w:ascii="Calibri" w:eastAsia="Times New Roman" w:hAnsi="Calibri" w:cs="Calibri"/>
          <w:color w:val="000000"/>
          <w:sz w:val="20"/>
          <w:szCs w:val="20"/>
        </w:rPr>
        <w:br/>
        <w:t>    c. Interpreter.</w:t>
      </w:r>
      <w:r w:rsidRPr="00F1077D">
        <w:rPr>
          <w:rFonts w:ascii="Calibri" w:eastAsia="Times New Roman" w:hAnsi="Calibri" w:cs="Calibri"/>
          <w:color w:val="000000"/>
          <w:sz w:val="20"/>
          <w:szCs w:val="20"/>
        </w:rPr>
        <w:br/>
        <w:t xml:space="preserve">    </w:t>
      </w:r>
      <w:proofErr w:type="gramStart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>d.</w:t>
      </w:r>
      <w:proofErr w:type="gramEnd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 xml:space="preserve"> ........</w:t>
      </w:r>
      <w:r w:rsidRPr="00F1077D">
        <w:rPr>
          <w:rFonts w:ascii="Calibri" w:eastAsia="Times New Roman" w:hAnsi="Calibri" w:cs="Calibri"/>
          <w:color w:val="000000"/>
          <w:sz w:val="20"/>
          <w:szCs w:val="20"/>
        </w:rPr>
        <w:br/>
        <w:t>17</w:t>
      </w:r>
      <w:proofErr w:type="gramStart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>.C</w:t>
      </w:r>
      <w:proofErr w:type="gramEnd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 xml:space="preserve"> Program: In CASE : we can't use _______ </w:t>
      </w:r>
      <w:proofErr w:type="spellStart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>Ans</w:t>
      </w:r>
      <w:proofErr w:type="spellEnd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>: Float.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1077D">
        <w:rPr>
          <w:rFonts w:ascii="Calibri" w:eastAsia="Times New Roman" w:hAnsi="Calibri" w:cs="Calibri"/>
          <w:color w:val="000000"/>
          <w:sz w:val="20"/>
          <w:szCs w:val="20"/>
        </w:rPr>
        <w:t xml:space="preserve">        </w:t>
      </w:r>
      <w:proofErr w:type="gramStart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>a</w:t>
      </w:r>
      <w:proofErr w:type="gramEnd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>. integer.</w:t>
      </w:r>
      <w:r w:rsidRPr="00F1077D">
        <w:rPr>
          <w:rFonts w:ascii="Calibri" w:eastAsia="Times New Roman" w:hAnsi="Calibri" w:cs="Calibri"/>
          <w:color w:val="000000"/>
          <w:sz w:val="20"/>
          <w:szCs w:val="20"/>
        </w:rPr>
        <w:br/>
        <w:t xml:space="preserve">    b. </w:t>
      </w:r>
      <w:proofErr w:type="spellStart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>Enum</w:t>
      </w:r>
      <w:proofErr w:type="spellEnd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>.</w:t>
      </w:r>
      <w:r w:rsidRPr="00F1077D">
        <w:rPr>
          <w:rFonts w:ascii="Calibri" w:eastAsia="Times New Roman" w:hAnsi="Calibri" w:cs="Calibri"/>
          <w:color w:val="000000"/>
          <w:sz w:val="20"/>
          <w:szCs w:val="20"/>
        </w:rPr>
        <w:br/>
        <w:t>    c. Float.</w:t>
      </w:r>
      <w:r w:rsidRPr="00F1077D">
        <w:rPr>
          <w:rFonts w:ascii="Calibri" w:eastAsia="Times New Roman" w:hAnsi="Calibri" w:cs="Calibri"/>
          <w:color w:val="000000"/>
          <w:sz w:val="20"/>
          <w:szCs w:val="20"/>
        </w:rPr>
        <w:br/>
        <w:t xml:space="preserve">    </w:t>
      </w:r>
      <w:proofErr w:type="gramStart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>d</w:t>
      </w:r>
      <w:proofErr w:type="gramEnd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>. character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1077D">
        <w:rPr>
          <w:rFonts w:ascii="Calibri" w:eastAsia="Times New Roman" w:hAnsi="Calibri" w:cs="Calibri"/>
          <w:color w:val="000000"/>
          <w:sz w:val="20"/>
          <w:szCs w:val="20"/>
        </w:rPr>
        <w:t>18</w:t>
      </w:r>
      <w:proofErr w:type="gramStart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>.Which</w:t>
      </w:r>
      <w:proofErr w:type="gramEnd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 xml:space="preserve"> one is not the Server.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1077D">
        <w:rPr>
          <w:rFonts w:ascii="Calibri" w:eastAsia="Times New Roman" w:hAnsi="Calibri" w:cs="Calibri"/>
          <w:color w:val="000000"/>
          <w:sz w:val="20"/>
          <w:szCs w:val="20"/>
        </w:rPr>
        <w:t>        a. Database Server.</w:t>
      </w:r>
      <w:r w:rsidRPr="00F1077D">
        <w:rPr>
          <w:rFonts w:ascii="Calibri" w:eastAsia="Times New Roman" w:hAnsi="Calibri" w:cs="Calibri"/>
          <w:color w:val="000000"/>
          <w:sz w:val="20"/>
          <w:szCs w:val="20"/>
        </w:rPr>
        <w:br/>
        <w:t>    b. File Sever.</w:t>
      </w:r>
      <w:r w:rsidRPr="00F1077D">
        <w:rPr>
          <w:rFonts w:ascii="Calibri" w:eastAsia="Times New Roman" w:hAnsi="Calibri" w:cs="Calibri"/>
          <w:color w:val="000000"/>
          <w:sz w:val="20"/>
          <w:szCs w:val="20"/>
        </w:rPr>
        <w:br/>
        <w:t xml:space="preserve">    </w:t>
      </w:r>
      <w:proofErr w:type="gramStart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>c.</w:t>
      </w:r>
      <w:proofErr w:type="gramEnd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 xml:space="preserve"> ........</w:t>
      </w:r>
      <w:r w:rsidRPr="00F1077D">
        <w:rPr>
          <w:rFonts w:ascii="Calibri" w:eastAsia="Times New Roman" w:hAnsi="Calibri" w:cs="Calibri"/>
          <w:color w:val="000000"/>
          <w:sz w:val="20"/>
          <w:szCs w:val="20"/>
        </w:rPr>
        <w:br/>
        <w:t xml:space="preserve">    </w:t>
      </w:r>
      <w:proofErr w:type="gramStart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>d.</w:t>
      </w:r>
      <w:proofErr w:type="gramEnd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 xml:space="preserve"> ........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1077D">
        <w:rPr>
          <w:rFonts w:ascii="Calibri" w:eastAsia="Times New Roman" w:hAnsi="Calibri" w:cs="Calibri"/>
          <w:color w:val="000000"/>
          <w:sz w:val="20"/>
          <w:szCs w:val="20"/>
        </w:rPr>
        <w:t>19</w:t>
      </w:r>
      <w:proofErr w:type="gramStart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>.Why</w:t>
      </w:r>
      <w:proofErr w:type="gramEnd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 xml:space="preserve"> the Tags are used in HTML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1077D">
        <w:rPr>
          <w:rFonts w:ascii="Calibri" w:eastAsia="Times New Roman" w:hAnsi="Calibri" w:cs="Calibri"/>
          <w:color w:val="000000"/>
          <w:sz w:val="20"/>
          <w:szCs w:val="20"/>
        </w:rPr>
        <w:t>20</w:t>
      </w:r>
      <w:proofErr w:type="gramStart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>.Tag</w:t>
      </w:r>
      <w:proofErr w:type="gramEnd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 xml:space="preserve"> to create the Hyper Link.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1077D">
        <w:rPr>
          <w:rFonts w:ascii="Calibri" w:eastAsia="Times New Roman" w:hAnsi="Calibri" w:cs="Calibri"/>
          <w:color w:val="000000"/>
          <w:sz w:val="20"/>
          <w:szCs w:val="20"/>
        </w:rPr>
        <w:t>21</w:t>
      </w:r>
      <w:proofErr w:type="gramStart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>.Z</w:t>
      </w:r>
      <w:proofErr w:type="gramEnd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>/</w:t>
      </w:r>
      <w:proofErr w:type="spellStart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>Os</w:t>
      </w:r>
      <w:proofErr w:type="spellEnd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 xml:space="preserve"> was developed by whom.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1077D">
        <w:rPr>
          <w:rFonts w:ascii="Calibri" w:eastAsia="Times New Roman" w:hAnsi="Calibri" w:cs="Calibri"/>
          <w:color w:val="000000"/>
          <w:sz w:val="20"/>
          <w:szCs w:val="20"/>
        </w:rPr>
        <w:t>22</w:t>
      </w:r>
      <w:proofErr w:type="gramStart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>.To</w:t>
      </w:r>
      <w:proofErr w:type="gramEnd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 xml:space="preserve"> rename any work sheet what is the process.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1077D">
        <w:rPr>
          <w:rFonts w:ascii="Calibri" w:eastAsia="Times New Roman" w:hAnsi="Calibri" w:cs="Calibri"/>
          <w:color w:val="000000"/>
          <w:sz w:val="20"/>
          <w:szCs w:val="20"/>
        </w:rPr>
        <w:t>23</w:t>
      </w:r>
      <w:proofErr w:type="gramStart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>.Unix</w:t>
      </w:r>
      <w:proofErr w:type="gramEnd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>: To remove the directory what is the command.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1077D">
        <w:rPr>
          <w:rFonts w:ascii="Calibri" w:eastAsia="Times New Roman" w:hAnsi="Calibri" w:cs="Calibri"/>
          <w:color w:val="000000"/>
          <w:sz w:val="20"/>
          <w:szCs w:val="20"/>
        </w:rPr>
        <w:t>24</w:t>
      </w:r>
      <w:proofErr w:type="gramStart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>.Unix</w:t>
      </w:r>
      <w:proofErr w:type="gramEnd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>: To rename a directory what is the command.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1077D">
        <w:rPr>
          <w:rFonts w:ascii="Calibri" w:eastAsia="Times New Roman" w:hAnsi="Calibri" w:cs="Calibri"/>
          <w:color w:val="000000"/>
          <w:sz w:val="20"/>
          <w:szCs w:val="20"/>
        </w:rPr>
        <w:t>25</w:t>
      </w:r>
      <w:proofErr w:type="gramStart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>.HTMl</w:t>
      </w:r>
      <w:proofErr w:type="gramEnd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 xml:space="preserve">: When we click a link it redirects to a page in same window, question is: what _____ we have to add in </w:t>
      </w:r>
      <w:proofErr w:type="spellStart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>href</w:t>
      </w:r>
      <w:proofErr w:type="spellEnd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 xml:space="preserve"> tag to</w:t>
      </w:r>
      <w:r w:rsidRPr="00F1077D">
        <w:rPr>
          <w:rFonts w:ascii="Calibri" w:eastAsia="Times New Roman" w:hAnsi="Calibri" w:cs="Calibri"/>
          <w:color w:val="000000"/>
          <w:sz w:val="20"/>
          <w:szCs w:val="20"/>
        </w:rPr>
        <w:br/>
        <w:t>         open the page in new window.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1077D">
        <w:rPr>
          <w:rFonts w:ascii="Calibri" w:eastAsia="Times New Roman" w:hAnsi="Calibri" w:cs="Calibri"/>
          <w:color w:val="000000"/>
          <w:sz w:val="20"/>
          <w:szCs w:val="20"/>
        </w:rPr>
        <w:t> 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1077D">
        <w:rPr>
          <w:rFonts w:ascii="Calibri" w:eastAsia="Times New Roman" w:hAnsi="Calibri" w:cs="Calibri"/>
          <w:color w:val="000000"/>
          <w:sz w:val="20"/>
          <w:szCs w:val="20"/>
        </w:rPr>
        <w:br/>
        <w:t>1)      Which among the following is not advantage of NAS over traditional file servers?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proofErr w:type="gramStart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>a</w:t>
      </w:r>
      <w:proofErr w:type="gramEnd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>.       lower cost -----------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proofErr w:type="gramStart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>b</w:t>
      </w:r>
      <w:proofErr w:type="gramEnd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>.      no single point of failure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proofErr w:type="gramStart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>c</w:t>
      </w:r>
      <w:proofErr w:type="gramEnd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>.       higher availability (less downtime) -----------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proofErr w:type="gramStart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>d</w:t>
      </w:r>
      <w:proofErr w:type="gramEnd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>.      easier to use and administer -----------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1077D">
        <w:rPr>
          <w:rFonts w:ascii="Calibri" w:eastAsia="Times New Roman" w:hAnsi="Calibri" w:cs="Calibri"/>
          <w:color w:val="000000"/>
          <w:sz w:val="20"/>
          <w:szCs w:val="20"/>
        </w:rPr>
        <w:t>2)      Computer Network is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1077D">
        <w:rPr>
          <w:rFonts w:ascii="Calibri" w:eastAsia="Times New Roman" w:hAnsi="Calibri" w:cs="Calibri"/>
          <w:color w:val="000000"/>
          <w:sz w:val="20"/>
          <w:szCs w:val="20"/>
        </w:rPr>
        <w:t>a.       Collection of hardware components and computers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1077D">
        <w:rPr>
          <w:rFonts w:ascii="Calibri" w:eastAsia="Times New Roman" w:hAnsi="Calibri" w:cs="Calibri"/>
          <w:color w:val="000000"/>
          <w:sz w:val="20"/>
          <w:szCs w:val="20"/>
        </w:rPr>
        <w:t>b.      Interconnected by communication channels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1077D">
        <w:rPr>
          <w:rFonts w:ascii="Calibri" w:eastAsia="Times New Roman" w:hAnsi="Calibri" w:cs="Calibri"/>
          <w:color w:val="000000"/>
          <w:sz w:val="20"/>
          <w:szCs w:val="20"/>
        </w:rPr>
        <w:t>c.       Sharing of resources and information.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1077D">
        <w:rPr>
          <w:rFonts w:ascii="Calibri" w:eastAsia="Times New Roman" w:hAnsi="Calibri" w:cs="Calibri"/>
          <w:color w:val="000000"/>
          <w:sz w:val="20"/>
          <w:szCs w:val="20"/>
        </w:rPr>
        <w:t>d.      All of the above. ----------------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1077D">
        <w:rPr>
          <w:rFonts w:ascii="Calibri" w:eastAsia="Times New Roman" w:hAnsi="Calibri" w:cs="Calibri"/>
          <w:color w:val="000000"/>
          <w:sz w:val="20"/>
          <w:szCs w:val="20"/>
        </w:rPr>
        <w:t>3)      What is a Firewall in Computer Network?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1077D">
        <w:rPr>
          <w:rFonts w:ascii="Calibri" w:eastAsia="Times New Roman" w:hAnsi="Calibri" w:cs="Calibri"/>
          <w:color w:val="000000"/>
          <w:sz w:val="20"/>
          <w:szCs w:val="20"/>
        </w:rPr>
        <w:t>a.       The physical boundary of Network.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1077D">
        <w:rPr>
          <w:rFonts w:ascii="Calibri" w:eastAsia="Times New Roman" w:hAnsi="Calibri" w:cs="Calibri"/>
          <w:color w:val="000000"/>
          <w:sz w:val="20"/>
          <w:szCs w:val="20"/>
        </w:rPr>
        <w:t>b.      An operating System of Computer Network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1077D">
        <w:rPr>
          <w:rFonts w:ascii="Calibri" w:eastAsia="Times New Roman" w:hAnsi="Calibri" w:cs="Calibri"/>
          <w:color w:val="000000"/>
          <w:sz w:val="20"/>
          <w:szCs w:val="20"/>
        </w:rPr>
        <w:t>c.       A system designed to prevent unauthorized access ----------------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1077D">
        <w:rPr>
          <w:rFonts w:ascii="Calibri" w:eastAsia="Times New Roman" w:hAnsi="Calibri" w:cs="Calibri"/>
          <w:color w:val="000000"/>
          <w:sz w:val="20"/>
          <w:szCs w:val="20"/>
        </w:rPr>
        <w:t>d.      A web browsing software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1077D">
        <w:rPr>
          <w:rFonts w:ascii="Calibri" w:eastAsia="Times New Roman" w:hAnsi="Calibri" w:cs="Calibri"/>
          <w:color w:val="000000"/>
          <w:sz w:val="20"/>
          <w:szCs w:val="20"/>
        </w:rPr>
        <w:t>4)      How many layers does OSI Reference Model have?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1077D">
        <w:rPr>
          <w:rFonts w:ascii="Calibri" w:eastAsia="Times New Roman" w:hAnsi="Calibri" w:cs="Calibri"/>
          <w:color w:val="000000"/>
          <w:sz w:val="20"/>
          <w:szCs w:val="20"/>
        </w:rPr>
        <w:t>a.       4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1077D">
        <w:rPr>
          <w:rFonts w:ascii="Calibri" w:eastAsia="Times New Roman" w:hAnsi="Calibri" w:cs="Calibri"/>
          <w:color w:val="000000"/>
          <w:sz w:val="20"/>
          <w:szCs w:val="20"/>
        </w:rPr>
        <w:t>b.      5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1077D">
        <w:rPr>
          <w:rFonts w:ascii="Calibri" w:eastAsia="Times New Roman" w:hAnsi="Calibri" w:cs="Calibri"/>
          <w:color w:val="000000"/>
          <w:sz w:val="20"/>
          <w:szCs w:val="20"/>
        </w:rPr>
        <w:t>c.       6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1077D">
        <w:rPr>
          <w:rFonts w:ascii="Calibri" w:eastAsia="Times New Roman" w:hAnsi="Calibri" w:cs="Calibri"/>
          <w:color w:val="000000"/>
          <w:sz w:val="20"/>
          <w:szCs w:val="20"/>
        </w:rPr>
        <w:t>d.      7 ---------------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1077D">
        <w:rPr>
          <w:rFonts w:ascii="Calibri" w:eastAsia="Times New Roman" w:hAnsi="Calibri" w:cs="Calibri"/>
          <w:color w:val="000000"/>
          <w:sz w:val="20"/>
          <w:szCs w:val="20"/>
        </w:rPr>
        <w:t>5)      DHCP is the abbreviation of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1077D">
        <w:rPr>
          <w:rFonts w:ascii="Calibri" w:eastAsia="Times New Roman" w:hAnsi="Calibri" w:cs="Calibri"/>
          <w:color w:val="000000"/>
          <w:sz w:val="20"/>
          <w:szCs w:val="20"/>
        </w:rPr>
        <w:t>a.       Dynamic Host Control Protocol ------------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1077D">
        <w:rPr>
          <w:rFonts w:ascii="Calibri" w:eastAsia="Times New Roman" w:hAnsi="Calibri" w:cs="Calibri"/>
          <w:color w:val="000000"/>
          <w:sz w:val="20"/>
          <w:szCs w:val="20"/>
        </w:rPr>
        <w:t>b.      Dynamic Host Configuration Protocol.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1077D">
        <w:rPr>
          <w:rFonts w:ascii="Calibri" w:eastAsia="Times New Roman" w:hAnsi="Calibri" w:cs="Calibri"/>
          <w:color w:val="000000"/>
          <w:sz w:val="20"/>
          <w:szCs w:val="20"/>
        </w:rPr>
        <w:t>c.       Dynamic Hyper Control Protocol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1077D">
        <w:rPr>
          <w:rFonts w:ascii="Calibri" w:eastAsia="Times New Roman" w:hAnsi="Calibri" w:cs="Calibri"/>
          <w:color w:val="000000"/>
          <w:sz w:val="20"/>
          <w:szCs w:val="20"/>
        </w:rPr>
        <w:t>d.      Dynamic Hyper Configuration Protocol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1077D">
        <w:rPr>
          <w:rFonts w:ascii="Calibri" w:eastAsia="Times New Roman" w:hAnsi="Calibri" w:cs="Calibri"/>
          <w:color w:val="000000"/>
          <w:sz w:val="20"/>
          <w:szCs w:val="20"/>
        </w:rPr>
        <w:t>6)      IPV4 Address is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proofErr w:type="gramStart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>a</w:t>
      </w:r>
      <w:proofErr w:type="gramEnd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>.       8 bit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proofErr w:type="gramStart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>b</w:t>
      </w:r>
      <w:proofErr w:type="gramEnd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>.      16 bit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proofErr w:type="gramStart"/>
      <w:r w:rsidRPr="00F1077D">
        <w:rPr>
          <w:rFonts w:ascii="Calibri" w:eastAsia="Times New Roman" w:hAnsi="Calibri" w:cs="Calibri"/>
          <w:color w:val="000000"/>
          <w:sz w:val="20"/>
          <w:szCs w:val="20"/>
        </w:rPr>
        <w:lastRenderedPageBreak/>
        <w:t>c</w:t>
      </w:r>
      <w:proofErr w:type="gramEnd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>.       32 bit --------------------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proofErr w:type="gramStart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>d</w:t>
      </w:r>
      <w:proofErr w:type="gramEnd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>.      64 bit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1077D">
        <w:rPr>
          <w:rFonts w:ascii="Calibri" w:eastAsia="Times New Roman" w:hAnsi="Calibri" w:cs="Calibri"/>
          <w:color w:val="000000"/>
          <w:sz w:val="20"/>
          <w:szCs w:val="20"/>
        </w:rPr>
        <w:t>7)      DNS is the abbreviation of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1077D">
        <w:rPr>
          <w:rFonts w:ascii="Calibri" w:eastAsia="Times New Roman" w:hAnsi="Calibri" w:cs="Calibri"/>
          <w:color w:val="000000"/>
          <w:sz w:val="20"/>
          <w:szCs w:val="20"/>
        </w:rPr>
        <w:t>a.       Dynamic Name System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1077D">
        <w:rPr>
          <w:rFonts w:ascii="Calibri" w:eastAsia="Times New Roman" w:hAnsi="Calibri" w:cs="Calibri"/>
          <w:color w:val="000000"/>
          <w:sz w:val="20"/>
          <w:szCs w:val="20"/>
        </w:rPr>
        <w:t>b.      Dynamic Network System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1077D">
        <w:rPr>
          <w:rFonts w:ascii="Calibri" w:eastAsia="Times New Roman" w:hAnsi="Calibri" w:cs="Calibri"/>
          <w:color w:val="000000"/>
          <w:sz w:val="20"/>
          <w:szCs w:val="20"/>
        </w:rPr>
        <w:t>c.       Domain Name System -----------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1077D">
        <w:rPr>
          <w:rFonts w:ascii="Calibri" w:eastAsia="Times New Roman" w:hAnsi="Calibri" w:cs="Calibri"/>
          <w:color w:val="000000"/>
          <w:sz w:val="20"/>
          <w:szCs w:val="20"/>
        </w:rPr>
        <w:t>d.      Domain Network Service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1077D">
        <w:rPr>
          <w:rFonts w:ascii="Calibri" w:eastAsia="Times New Roman" w:hAnsi="Calibri" w:cs="Calibri"/>
          <w:color w:val="000000"/>
          <w:sz w:val="20"/>
          <w:szCs w:val="20"/>
        </w:rPr>
        <w:t>8)      What is the meaning of Bandwidth in Network?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1077D">
        <w:rPr>
          <w:rFonts w:ascii="Calibri" w:eastAsia="Times New Roman" w:hAnsi="Calibri" w:cs="Calibri"/>
          <w:color w:val="000000"/>
          <w:sz w:val="20"/>
          <w:szCs w:val="20"/>
        </w:rPr>
        <w:t>a.       Transmission capacity of a communication channels -----------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1077D">
        <w:rPr>
          <w:rFonts w:ascii="Calibri" w:eastAsia="Times New Roman" w:hAnsi="Calibri" w:cs="Calibri"/>
          <w:color w:val="000000"/>
          <w:sz w:val="20"/>
          <w:szCs w:val="20"/>
        </w:rPr>
        <w:t>b.       Connected Computers in the Network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proofErr w:type="gramStart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>c</w:t>
      </w:r>
      <w:proofErr w:type="gramEnd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>.       Class of IP used in Network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1077D">
        <w:rPr>
          <w:rFonts w:ascii="Calibri" w:eastAsia="Times New Roman" w:hAnsi="Calibri" w:cs="Calibri"/>
          <w:color w:val="000000"/>
          <w:sz w:val="20"/>
          <w:szCs w:val="20"/>
        </w:rPr>
        <w:t>d.      None of the above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1077D">
        <w:rPr>
          <w:rFonts w:ascii="Calibri" w:eastAsia="Times New Roman" w:hAnsi="Calibri" w:cs="Calibri"/>
          <w:color w:val="000000"/>
          <w:sz w:val="20"/>
          <w:szCs w:val="20"/>
        </w:rPr>
        <w:t xml:space="preserve">9)      What is the use of Bridge in </w:t>
      </w:r>
      <w:proofErr w:type="gramStart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>Network</w:t>
      </w:r>
      <w:proofErr w:type="gramEnd"/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1077D">
        <w:rPr>
          <w:rFonts w:ascii="Calibri" w:eastAsia="Times New Roman" w:hAnsi="Calibri" w:cs="Calibri"/>
          <w:color w:val="000000"/>
          <w:sz w:val="20"/>
          <w:szCs w:val="20"/>
        </w:rPr>
        <w:t>a.       To connects LANs ---------------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proofErr w:type="gramStart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>b</w:t>
      </w:r>
      <w:proofErr w:type="gramEnd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>.      To separate LANs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1077D">
        <w:rPr>
          <w:rFonts w:ascii="Calibri" w:eastAsia="Times New Roman" w:hAnsi="Calibri" w:cs="Calibri"/>
          <w:color w:val="000000"/>
          <w:sz w:val="20"/>
          <w:szCs w:val="20"/>
        </w:rPr>
        <w:t>c.       To control Network speed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1077D">
        <w:rPr>
          <w:rFonts w:ascii="Calibri" w:eastAsia="Times New Roman" w:hAnsi="Calibri" w:cs="Calibri"/>
          <w:color w:val="000000"/>
          <w:sz w:val="20"/>
          <w:szCs w:val="20"/>
        </w:rPr>
        <w:t>d.      All of the above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1077D">
        <w:rPr>
          <w:rFonts w:ascii="Calibri" w:eastAsia="Times New Roman" w:hAnsi="Calibri" w:cs="Calibri"/>
          <w:color w:val="000000"/>
          <w:sz w:val="20"/>
          <w:szCs w:val="20"/>
        </w:rPr>
        <w:t>10)   Router operates in which layer of OSI Reference Model?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1077D">
        <w:rPr>
          <w:rFonts w:ascii="Calibri" w:eastAsia="Times New Roman" w:hAnsi="Calibri" w:cs="Calibri"/>
          <w:color w:val="000000"/>
          <w:sz w:val="20"/>
          <w:szCs w:val="20"/>
        </w:rPr>
        <w:t>a.       Layer 1 (Physical Layer)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1077D">
        <w:rPr>
          <w:rFonts w:ascii="Calibri" w:eastAsia="Times New Roman" w:hAnsi="Calibri" w:cs="Calibri"/>
          <w:color w:val="000000"/>
          <w:sz w:val="20"/>
          <w:szCs w:val="20"/>
        </w:rPr>
        <w:t>b.      Layer 3(Network</w:t>
      </w:r>
      <w:proofErr w:type="gramStart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>  Layer</w:t>
      </w:r>
      <w:proofErr w:type="gramEnd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>) ---------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1077D">
        <w:rPr>
          <w:rFonts w:ascii="Calibri" w:eastAsia="Times New Roman" w:hAnsi="Calibri" w:cs="Calibri"/>
          <w:color w:val="000000"/>
          <w:sz w:val="20"/>
          <w:szCs w:val="20"/>
        </w:rPr>
        <w:t>c.       Layer 4 (Transport Layer)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1077D">
        <w:rPr>
          <w:rFonts w:ascii="Calibri" w:eastAsia="Times New Roman" w:hAnsi="Calibri" w:cs="Calibri"/>
          <w:color w:val="000000"/>
          <w:sz w:val="20"/>
          <w:szCs w:val="20"/>
        </w:rPr>
        <w:t>d.      Layer 7 (Application Layer)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1077D">
        <w:rPr>
          <w:rFonts w:ascii="Calibri" w:eastAsia="Times New Roman" w:hAnsi="Calibri" w:cs="Calibri"/>
          <w:color w:val="000000"/>
          <w:sz w:val="20"/>
          <w:szCs w:val="20"/>
        </w:rPr>
        <w:t>11)   Which of the following language that computer can understand and execute?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1077D">
        <w:rPr>
          <w:rFonts w:ascii="Calibri" w:eastAsia="Times New Roman" w:hAnsi="Calibri" w:cs="Calibri"/>
          <w:color w:val="000000"/>
          <w:sz w:val="20"/>
          <w:szCs w:val="20"/>
        </w:rPr>
        <w:t>a.       Machine Language ------------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1077D">
        <w:rPr>
          <w:rFonts w:ascii="Calibri" w:eastAsia="Times New Roman" w:hAnsi="Calibri" w:cs="Calibri"/>
          <w:color w:val="000000"/>
          <w:sz w:val="20"/>
          <w:szCs w:val="20"/>
        </w:rPr>
        <w:t>b.      C Programming Language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1077D">
        <w:rPr>
          <w:rFonts w:ascii="Calibri" w:eastAsia="Times New Roman" w:hAnsi="Calibri" w:cs="Calibri"/>
          <w:color w:val="000000"/>
          <w:sz w:val="20"/>
          <w:szCs w:val="20"/>
        </w:rPr>
        <w:t>c.       Java Programming Language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1077D">
        <w:rPr>
          <w:rFonts w:ascii="Calibri" w:eastAsia="Times New Roman" w:hAnsi="Calibri" w:cs="Calibri"/>
          <w:color w:val="000000"/>
          <w:sz w:val="20"/>
          <w:szCs w:val="20"/>
        </w:rPr>
        <w:t>d.      None of the above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1077D">
        <w:rPr>
          <w:rFonts w:ascii="Calibri" w:eastAsia="Times New Roman" w:hAnsi="Calibri" w:cs="Calibri"/>
          <w:color w:val="000000"/>
          <w:sz w:val="20"/>
          <w:szCs w:val="20"/>
        </w:rPr>
        <w:t>12)   Physical connection between Microprocessor Memory and other parts is called ___________.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1077D">
        <w:rPr>
          <w:rFonts w:ascii="Calibri" w:eastAsia="Times New Roman" w:hAnsi="Calibri" w:cs="Calibri"/>
          <w:color w:val="000000"/>
          <w:sz w:val="20"/>
          <w:szCs w:val="20"/>
        </w:rPr>
        <w:t>a.       Path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1077D">
        <w:rPr>
          <w:rFonts w:ascii="Calibri" w:eastAsia="Times New Roman" w:hAnsi="Calibri" w:cs="Calibri"/>
          <w:color w:val="000000"/>
          <w:sz w:val="20"/>
          <w:szCs w:val="20"/>
        </w:rPr>
        <w:t>b.      Hub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1077D">
        <w:rPr>
          <w:rFonts w:ascii="Calibri" w:eastAsia="Times New Roman" w:hAnsi="Calibri" w:cs="Calibri"/>
          <w:color w:val="000000"/>
          <w:sz w:val="20"/>
          <w:szCs w:val="20"/>
        </w:rPr>
        <w:t>c.       Address Bus ----------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1077D">
        <w:rPr>
          <w:rFonts w:ascii="Calibri" w:eastAsia="Times New Roman" w:hAnsi="Calibri" w:cs="Calibri"/>
          <w:color w:val="000000"/>
          <w:sz w:val="20"/>
          <w:szCs w:val="20"/>
        </w:rPr>
        <w:t>d.      None of the above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1077D">
        <w:rPr>
          <w:rFonts w:ascii="Calibri" w:eastAsia="Times New Roman" w:hAnsi="Calibri" w:cs="Calibri"/>
          <w:color w:val="000000"/>
          <w:sz w:val="20"/>
          <w:szCs w:val="20"/>
        </w:rPr>
        <w:t>13)   _______________ has the shortest access times.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1077D">
        <w:rPr>
          <w:rFonts w:ascii="Calibri" w:eastAsia="Times New Roman" w:hAnsi="Calibri" w:cs="Calibri"/>
          <w:color w:val="000000"/>
          <w:sz w:val="20"/>
          <w:szCs w:val="20"/>
        </w:rPr>
        <w:t>a.       Cache Memory -----------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1077D">
        <w:rPr>
          <w:rFonts w:ascii="Calibri" w:eastAsia="Times New Roman" w:hAnsi="Calibri" w:cs="Calibri"/>
          <w:color w:val="000000"/>
          <w:sz w:val="20"/>
          <w:szCs w:val="20"/>
        </w:rPr>
        <w:t>b.      Virtual Memory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1077D">
        <w:rPr>
          <w:rFonts w:ascii="Calibri" w:eastAsia="Times New Roman" w:hAnsi="Calibri" w:cs="Calibri"/>
          <w:color w:val="000000"/>
          <w:sz w:val="20"/>
          <w:szCs w:val="20"/>
        </w:rPr>
        <w:t>c.       Secondary Memory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1077D">
        <w:rPr>
          <w:rFonts w:ascii="Calibri" w:eastAsia="Times New Roman" w:hAnsi="Calibri" w:cs="Calibri"/>
          <w:color w:val="000000"/>
          <w:sz w:val="20"/>
          <w:szCs w:val="20"/>
        </w:rPr>
        <w:t>d.      All of the above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1077D">
        <w:rPr>
          <w:rFonts w:ascii="Calibri" w:eastAsia="Times New Roman" w:hAnsi="Calibri" w:cs="Calibri"/>
          <w:color w:val="000000"/>
          <w:sz w:val="20"/>
          <w:szCs w:val="20"/>
        </w:rPr>
        <w:t>14)   In Computer terminology ‘CAD’ stands for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1077D">
        <w:rPr>
          <w:rFonts w:ascii="Calibri" w:eastAsia="Times New Roman" w:hAnsi="Calibri" w:cs="Calibri"/>
          <w:color w:val="000000"/>
          <w:sz w:val="20"/>
          <w:szCs w:val="20"/>
        </w:rPr>
        <w:t>a.       Computer and Design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1077D">
        <w:rPr>
          <w:rFonts w:ascii="Calibri" w:eastAsia="Times New Roman" w:hAnsi="Calibri" w:cs="Calibri"/>
          <w:color w:val="000000"/>
          <w:sz w:val="20"/>
          <w:szCs w:val="20"/>
        </w:rPr>
        <w:t>b.      Computer Algorithm in Design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1077D">
        <w:rPr>
          <w:rFonts w:ascii="Calibri" w:eastAsia="Times New Roman" w:hAnsi="Calibri" w:cs="Calibri"/>
          <w:color w:val="000000"/>
          <w:sz w:val="20"/>
          <w:szCs w:val="20"/>
        </w:rPr>
        <w:t>c.       Computer Aided Design ----------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1077D">
        <w:rPr>
          <w:rFonts w:ascii="Calibri" w:eastAsia="Times New Roman" w:hAnsi="Calibri" w:cs="Calibri"/>
          <w:color w:val="000000"/>
          <w:sz w:val="20"/>
          <w:szCs w:val="20"/>
        </w:rPr>
        <w:t>d.      None of the above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1077D">
        <w:rPr>
          <w:rFonts w:ascii="Calibri" w:eastAsia="Times New Roman" w:hAnsi="Calibri" w:cs="Calibri"/>
          <w:color w:val="000000"/>
          <w:sz w:val="20"/>
          <w:szCs w:val="20"/>
        </w:rPr>
        <w:t>15)   Which device can understand difference between data &amp; programs?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1077D">
        <w:rPr>
          <w:rFonts w:ascii="Calibri" w:eastAsia="Times New Roman" w:hAnsi="Calibri" w:cs="Calibri"/>
          <w:color w:val="000000"/>
          <w:sz w:val="20"/>
          <w:szCs w:val="20"/>
        </w:rPr>
        <w:t>a.       Input device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1077D">
        <w:rPr>
          <w:rFonts w:ascii="Calibri" w:eastAsia="Times New Roman" w:hAnsi="Calibri" w:cs="Calibri"/>
          <w:color w:val="000000"/>
          <w:sz w:val="20"/>
          <w:szCs w:val="20"/>
        </w:rPr>
        <w:t>b.      Output device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1077D">
        <w:rPr>
          <w:rFonts w:ascii="Calibri" w:eastAsia="Times New Roman" w:hAnsi="Calibri" w:cs="Calibri"/>
          <w:color w:val="000000"/>
          <w:sz w:val="20"/>
          <w:szCs w:val="20"/>
        </w:rPr>
        <w:t>c.       Memory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1077D">
        <w:rPr>
          <w:rFonts w:ascii="Calibri" w:eastAsia="Times New Roman" w:hAnsi="Calibri" w:cs="Calibri"/>
          <w:color w:val="000000"/>
          <w:sz w:val="20"/>
          <w:szCs w:val="20"/>
        </w:rPr>
        <w:t>d.      Microprocessor ----------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1077D">
        <w:rPr>
          <w:rFonts w:ascii="Calibri" w:eastAsia="Times New Roman" w:hAnsi="Calibri" w:cs="Calibri"/>
          <w:color w:val="000000"/>
          <w:sz w:val="20"/>
          <w:szCs w:val="20"/>
        </w:rPr>
        <w:t>16)   Memory unit is one part of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1077D">
        <w:rPr>
          <w:rFonts w:ascii="Calibri" w:eastAsia="Times New Roman" w:hAnsi="Calibri" w:cs="Calibri"/>
          <w:color w:val="000000"/>
          <w:sz w:val="20"/>
          <w:szCs w:val="20"/>
        </w:rPr>
        <w:t>a.       Input device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1077D">
        <w:rPr>
          <w:rFonts w:ascii="Calibri" w:eastAsia="Times New Roman" w:hAnsi="Calibri" w:cs="Calibri"/>
          <w:color w:val="000000"/>
          <w:sz w:val="20"/>
          <w:szCs w:val="20"/>
        </w:rPr>
        <w:t>b.      Control unit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1077D">
        <w:rPr>
          <w:rFonts w:ascii="Calibri" w:eastAsia="Times New Roman" w:hAnsi="Calibri" w:cs="Calibri"/>
          <w:color w:val="000000"/>
          <w:sz w:val="20"/>
          <w:szCs w:val="20"/>
        </w:rPr>
        <w:t>c.       Output device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1077D">
        <w:rPr>
          <w:rFonts w:ascii="Calibri" w:eastAsia="Times New Roman" w:hAnsi="Calibri" w:cs="Calibri"/>
          <w:color w:val="000000"/>
          <w:sz w:val="20"/>
          <w:szCs w:val="20"/>
        </w:rPr>
        <w:t>d.      Central Processing Unit ---------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1077D">
        <w:rPr>
          <w:rFonts w:ascii="Calibri" w:eastAsia="Times New Roman" w:hAnsi="Calibri" w:cs="Calibri"/>
          <w:color w:val="000000"/>
          <w:sz w:val="20"/>
          <w:szCs w:val="20"/>
        </w:rPr>
        <w:t>17)   Algorithm and Flowchart help us to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1077D">
        <w:rPr>
          <w:rFonts w:ascii="Calibri" w:eastAsia="Times New Roman" w:hAnsi="Calibri" w:cs="Calibri"/>
          <w:color w:val="000000"/>
          <w:sz w:val="20"/>
          <w:szCs w:val="20"/>
        </w:rPr>
        <w:lastRenderedPageBreak/>
        <w:t>a.       Know the memory capacity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1077D">
        <w:rPr>
          <w:rFonts w:ascii="Calibri" w:eastAsia="Times New Roman" w:hAnsi="Calibri" w:cs="Calibri"/>
          <w:color w:val="000000"/>
          <w:sz w:val="20"/>
          <w:szCs w:val="20"/>
        </w:rPr>
        <w:t>b.       Identify the base of a number system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1077D">
        <w:rPr>
          <w:rFonts w:ascii="Calibri" w:eastAsia="Times New Roman" w:hAnsi="Calibri" w:cs="Calibri"/>
          <w:color w:val="000000"/>
          <w:sz w:val="20"/>
          <w:szCs w:val="20"/>
        </w:rPr>
        <w:t>c.       Direct the output to a printer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1077D">
        <w:rPr>
          <w:rFonts w:ascii="Calibri" w:eastAsia="Times New Roman" w:hAnsi="Calibri" w:cs="Calibri"/>
          <w:color w:val="000000"/>
          <w:sz w:val="20"/>
          <w:szCs w:val="20"/>
        </w:rPr>
        <w:t>d.      Specify the problem completely and clearly --------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1077D">
        <w:rPr>
          <w:rFonts w:ascii="Calibri" w:eastAsia="Times New Roman" w:hAnsi="Calibri" w:cs="Calibri"/>
          <w:color w:val="000000"/>
          <w:sz w:val="20"/>
          <w:szCs w:val="20"/>
        </w:rPr>
        <w:t xml:space="preserve">18)   A register organized to allow </w:t>
      </w:r>
      <w:proofErr w:type="gramStart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>to move</w:t>
      </w:r>
      <w:proofErr w:type="gramEnd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 xml:space="preserve"> left or right operations is called a ________________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1077D">
        <w:rPr>
          <w:rFonts w:ascii="Calibri" w:eastAsia="Times New Roman" w:hAnsi="Calibri" w:cs="Calibri"/>
          <w:color w:val="000000"/>
          <w:sz w:val="20"/>
          <w:szCs w:val="20"/>
        </w:rPr>
        <w:t>a.       Counter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1077D">
        <w:rPr>
          <w:rFonts w:ascii="Calibri" w:eastAsia="Times New Roman" w:hAnsi="Calibri" w:cs="Calibri"/>
          <w:color w:val="000000"/>
          <w:sz w:val="20"/>
          <w:szCs w:val="20"/>
        </w:rPr>
        <w:t>b.      Loader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1077D">
        <w:rPr>
          <w:rFonts w:ascii="Calibri" w:eastAsia="Times New Roman" w:hAnsi="Calibri" w:cs="Calibri"/>
          <w:color w:val="000000"/>
          <w:sz w:val="20"/>
          <w:szCs w:val="20"/>
        </w:rPr>
        <w:t>c.       Adder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1077D">
        <w:rPr>
          <w:rFonts w:ascii="Calibri" w:eastAsia="Times New Roman" w:hAnsi="Calibri" w:cs="Calibri"/>
          <w:color w:val="000000"/>
          <w:sz w:val="20"/>
          <w:szCs w:val="20"/>
        </w:rPr>
        <w:t>d.      Shift Register -----------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1077D">
        <w:rPr>
          <w:rFonts w:ascii="Calibri" w:eastAsia="Times New Roman" w:hAnsi="Calibri" w:cs="Calibri"/>
          <w:color w:val="000000"/>
          <w:sz w:val="20"/>
          <w:szCs w:val="20"/>
        </w:rPr>
        <w:t>19)   Multiprogramming systems: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proofErr w:type="gramStart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>a</w:t>
      </w:r>
      <w:proofErr w:type="gramEnd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>.       Are easier to develop than single programming systems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1077D">
        <w:rPr>
          <w:rFonts w:ascii="Calibri" w:eastAsia="Times New Roman" w:hAnsi="Calibri" w:cs="Calibri"/>
          <w:color w:val="000000"/>
          <w:sz w:val="20"/>
          <w:szCs w:val="20"/>
        </w:rPr>
        <w:t>b.      Execute each job faster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1077D">
        <w:rPr>
          <w:rFonts w:ascii="Calibri" w:eastAsia="Times New Roman" w:hAnsi="Calibri" w:cs="Calibri"/>
          <w:color w:val="000000"/>
          <w:sz w:val="20"/>
          <w:szCs w:val="20"/>
        </w:rPr>
        <w:t>c.       Execute more jobs in the same time period. ----------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1077D">
        <w:rPr>
          <w:rFonts w:ascii="Calibri" w:eastAsia="Times New Roman" w:hAnsi="Calibri" w:cs="Calibri"/>
          <w:color w:val="000000"/>
          <w:sz w:val="20"/>
          <w:szCs w:val="20"/>
        </w:rPr>
        <w:t>d.      Are used by only one large mainframe computers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1077D">
        <w:rPr>
          <w:rFonts w:ascii="Calibri" w:eastAsia="Times New Roman" w:hAnsi="Calibri" w:cs="Calibri"/>
          <w:color w:val="000000"/>
          <w:sz w:val="20"/>
          <w:szCs w:val="20"/>
        </w:rPr>
        <w:t xml:space="preserve">20)   The primary purpose of an operating system </w:t>
      </w:r>
      <w:proofErr w:type="gramStart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>is :</w:t>
      </w:r>
      <w:proofErr w:type="gramEnd"/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1077D">
        <w:rPr>
          <w:rFonts w:ascii="Calibri" w:eastAsia="Times New Roman" w:hAnsi="Calibri" w:cs="Calibri"/>
          <w:color w:val="000000"/>
          <w:sz w:val="20"/>
          <w:szCs w:val="20"/>
        </w:rPr>
        <w:t>a.       To make the most efficient use of the computer hardware -------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1077D">
        <w:rPr>
          <w:rFonts w:ascii="Calibri" w:eastAsia="Times New Roman" w:hAnsi="Calibri" w:cs="Calibri"/>
          <w:color w:val="000000"/>
          <w:sz w:val="20"/>
          <w:szCs w:val="20"/>
        </w:rPr>
        <w:t>b.      To allow people to use the computer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1077D">
        <w:rPr>
          <w:rFonts w:ascii="Calibri" w:eastAsia="Times New Roman" w:hAnsi="Calibri" w:cs="Calibri"/>
          <w:color w:val="000000"/>
          <w:sz w:val="20"/>
          <w:szCs w:val="20"/>
        </w:rPr>
        <w:t>c.       To keep systems programmers employed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1077D">
        <w:rPr>
          <w:rFonts w:ascii="Calibri" w:eastAsia="Times New Roman" w:hAnsi="Calibri" w:cs="Calibri"/>
          <w:color w:val="000000"/>
          <w:sz w:val="20"/>
          <w:szCs w:val="20"/>
        </w:rPr>
        <w:t>d.      To make computers easier to use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1077D">
        <w:rPr>
          <w:rFonts w:ascii="Calibri" w:eastAsia="Times New Roman" w:hAnsi="Calibri" w:cs="Calibri"/>
          <w:color w:val="000000"/>
          <w:sz w:val="20"/>
          <w:szCs w:val="20"/>
        </w:rPr>
        <w:t>21)   Which of the following Operating System does not implement preemptive multitasking?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1077D">
        <w:rPr>
          <w:rFonts w:ascii="Calibri" w:eastAsia="Times New Roman" w:hAnsi="Calibri" w:cs="Calibri"/>
          <w:color w:val="000000"/>
          <w:sz w:val="20"/>
          <w:szCs w:val="20"/>
        </w:rPr>
        <w:t>a.       Windows 98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1077D">
        <w:rPr>
          <w:rFonts w:ascii="Calibri" w:eastAsia="Times New Roman" w:hAnsi="Calibri" w:cs="Calibri"/>
          <w:color w:val="000000"/>
          <w:sz w:val="20"/>
          <w:szCs w:val="20"/>
        </w:rPr>
        <w:t>b.      Windows NT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1077D">
        <w:rPr>
          <w:rFonts w:ascii="Calibri" w:eastAsia="Times New Roman" w:hAnsi="Calibri" w:cs="Calibri"/>
          <w:color w:val="000000"/>
          <w:sz w:val="20"/>
          <w:szCs w:val="20"/>
        </w:rPr>
        <w:t>c.       Windows XP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1077D">
        <w:rPr>
          <w:rFonts w:ascii="Calibri" w:eastAsia="Times New Roman" w:hAnsi="Calibri" w:cs="Calibri"/>
          <w:color w:val="000000"/>
          <w:sz w:val="20"/>
          <w:szCs w:val="20"/>
        </w:rPr>
        <w:t>d.      MS DOS --------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1077D">
        <w:rPr>
          <w:rFonts w:ascii="Calibri" w:eastAsia="Times New Roman" w:hAnsi="Calibri" w:cs="Calibri"/>
          <w:color w:val="000000"/>
          <w:sz w:val="20"/>
          <w:szCs w:val="20"/>
        </w:rPr>
        <w:t xml:space="preserve">22)   What is </w:t>
      </w:r>
      <w:proofErr w:type="gramStart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>Thrashing</w:t>
      </w:r>
      <w:proofErr w:type="gramEnd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>?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1077D">
        <w:rPr>
          <w:rFonts w:ascii="Calibri" w:eastAsia="Times New Roman" w:hAnsi="Calibri" w:cs="Calibri"/>
          <w:color w:val="000000"/>
          <w:sz w:val="20"/>
          <w:szCs w:val="20"/>
        </w:rPr>
        <w:t>a.       A high paging activity is called thrashing ---------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1077D">
        <w:rPr>
          <w:rFonts w:ascii="Calibri" w:eastAsia="Times New Roman" w:hAnsi="Calibri" w:cs="Calibri"/>
          <w:color w:val="000000"/>
          <w:sz w:val="20"/>
          <w:szCs w:val="20"/>
        </w:rPr>
        <w:t>b.      A high executing activity is called thrashing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1077D">
        <w:rPr>
          <w:rFonts w:ascii="Calibri" w:eastAsia="Times New Roman" w:hAnsi="Calibri" w:cs="Calibri"/>
          <w:color w:val="000000"/>
          <w:sz w:val="20"/>
          <w:szCs w:val="20"/>
        </w:rPr>
        <w:t>c.       An extremely long process is called thrashing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1077D">
        <w:rPr>
          <w:rFonts w:ascii="Calibri" w:eastAsia="Times New Roman" w:hAnsi="Calibri" w:cs="Calibri"/>
          <w:color w:val="000000"/>
          <w:sz w:val="20"/>
          <w:szCs w:val="20"/>
        </w:rPr>
        <w:t>d.      An extremely long virtual memory is called thrashing.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1077D">
        <w:rPr>
          <w:rFonts w:ascii="Calibri" w:eastAsia="Times New Roman" w:hAnsi="Calibri" w:cs="Calibri"/>
          <w:color w:val="000000"/>
          <w:sz w:val="20"/>
          <w:szCs w:val="20"/>
        </w:rPr>
        <w:t>23)   What is dispatch latency?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1077D">
        <w:rPr>
          <w:rFonts w:ascii="Calibri" w:eastAsia="Times New Roman" w:hAnsi="Calibri" w:cs="Calibri"/>
          <w:color w:val="000000"/>
          <w:sz w:val="20"/>
          <w:szCs w:val="20"/>
        </w:rPr>
        <w:t>a.       The time taken by the dispatcher to stop one process to start another --------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1077D">
        <w:rPr>
          <w:rFonts w:ascii="Calibri" w:eastAsia="Times New Roman" w:hAnsi="Calibri" w:cs="Calibri"/>
          <w:color w:val="000000"/>
          <w:sz w:val="20"/>
          <w:szCs w:val="20"/>
        </w:rPr>
        <w:t>b.      The time taken by the processor to write a file into disk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1077D">
        <w:rPr>
          <w:rFonts w:ascii="Calibri" w:eastAsia="Times New Roman" w:hAnsi="Calibri" w:cs="Calibri"/>
          <w:color w:val="000000"/>
          <w:sz w:val="20"/>
          <w:szCs w:val="20"/>
        </w:rPr>
        <w:t>c.       The whole time taken by all processor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1077D">
        <w:rPr>
          <w:rFonts w:ascii="Calibri" w:eastAsia="Times New Roman" w:hAnsi="Calibri" w:cs="Calibri"/>
          <w:color w:val="000000"/>
          <w:sz w:val="20"/>
          <w:szCs w:val="20"/>
        </w:rPr>
        <w:t>d.      None of the above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1077D">
        <w:rPr>
          <w:rFonts w:ascii="Calibri" w:eastAsia="Times New Roman" w:hAnsi="Calibri" w:cs="Calibri"/>
          <w:color w:val="000000"/>
          <w:sz w:val="20"/>
          <w:szCs w:val="20"/>
        </w:rPr>
        <w:t>24)   In UNIX which among the following is a command for searching a pattern in a file?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proofErr w:type="gramStart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>a</w:t>
      </w:r>
      <w:proofErr w:type="gramEnd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>.       find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proofErr w:type="gramStart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>b</w:t>
      </w:r>
      <w:proofErr w:type="gramEnd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 xml:space="preserve">.      </w:t>
      </w:r>
      <w:proofErr w:type="spellStart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>grep</w:t>
      </w:r>
      <w:proofErr w:type="spellEnd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 xml:space="preserve"> ------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proofErr w:type="gramStart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>c</w:t>
      </w:r>
      <w:proofErr w:type="gramEnd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>.       lookup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proofErr w:type="gramStart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>d</w:t>
      </w:r>
      <w:proofErr w:type="gramEnd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 xml:space="preserve">.      </w:t>
      </w:r>
      <w:proofErr w:type="spellStart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>cp</w:t>
      </w:r>
      <w:proofErr w:type="spellEnd"/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1077D">
        <w:rPr>
          <w:rFonts w:ascii="Calibri" w:eastAsia="Times New Roman" w:hAnsi="Calibri" w:cs="Calibri"/>
          <w:color w:val="000000"/>
          <w:sz w:val="20"/>
          <w:szCs w:val="20"/>
        </w:rPr>
        <w:t>25)   To delete 5 lines from a file that you are editing and copy them to a buffer named</w:t>
      </w:r>
      <w:proofErr w:type="gramStart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>  X</w:t>
      </w:r>
      <w:proofErr w:type="gramEnd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>  you would use the command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1077D">
        <w:rPr>
          <w:rFonts w:ascii="Calibri" w:eastAsia="Times New Roman" w:hAnsi="Calibri" w:cs="Calibri"/>
          <w:color w:val="000000"/>
          <w:sz w:val="20"/>
          <w:szCs w:val="20"/>
        </w:rPr>
        <w:t>a.       X5dd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1077D">
        <w:rPr>
          <w:rFonts w:ascii="Calibri" w:eastAsia="Times New Roman" w:hAnsi="Calibri" w:cs="Calibri"/>
          <w:color w:val="000000"/>
          <w:sz w:val="20"/>
          <w:szCs w:val="20"/>
        </w:rPr>
        <w:t>b.      dd5X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1077D">
        <w:rPr>
          <w:rFonts w:ascii="Calibri" w:eastAsia="Times New Roman" w:hAnsi="Calibri" w:cs="Calibri"/>
          <w:color w:val="000000"/>
          <w:sz w:val="20"/>
          <w:szCs w:val="20"/>
        </w:rPr>
        <w:t>c.       5Xdd ---------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1077D">
        <w:rPr>
          <w:rFonts w:ascii="Calibri" w:eastAsia="Times New Roman" w:hAnsi="Calibri" w:cs="Calibri"/>
          <w:color w:val="000000"/>
          <w:sz w:val="20"/>
          <w:szCs w:val="20"/>
        </w:rPr>
        <w:t>d.      d5xd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1077D">
        <w:rPr>
          <w:rFonts w:ascii="Calibri" w:eastAsia="Times New Roman" w:hAnsi="Calibri" w:cs="Calibri"/>
          <w:color w:val="000000"/>
          <w:sz w:val="20"/>
          <w:szCs w:val="20"/>
        </w:rPr>
        <w:t>State whether true or false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1077D">
        <w:rPr>
          <w:rFonts w:ascii="Calibri" w:eastAsia="Times New Roman" w:hAnsi="Calibri" w:cs="Calibri"/>
          <w:color w:val="000000"/>
          <w:sz w:val="20"/>
          <w:szCs w:val="20"/>
        </w:rPr>
        <w:t xml:space="preserve">26)   </w:t>
      </w:r>
      <w:proofErr w:type="gramStart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>who</w:t>
      </w:r>
      <w:proofErr w:type="gramEnd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 xml:space="preserve"> is a special case of who am I command (true)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1077D">
        <w:rPr>
          <w:rFonts w:ascii="Calibri" w:eastAsia="Times New Roman" w:hAnsi="Calibri" w:cs="Calibri"/>
          <w:color w:val="000000"/>
          <w:sz w:val="20"/>
          <w:szCs w:val="20"/>
        </w:rPr>
        <w:t>27)   Once the system administrator has provided the user with a password the user cannot change it.  (</w:t>
      </w:r>
      <w:proofErr w:type="gramStart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>true</w:t>
      </w:r>
      <w:proofErr w:type="gramEnd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>)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1077D">
        <w:rPr>
          <w:rFonts w:ascii="Calibri" w:eastAsia="Times New Roman" w:hAnsi="Calibri" w:cs="Calibri"/>
          <w:color w:val="000000"/>
          <w:sz w:val="20"/>
          <w:szCs w:val="20"/>
        </w:rPr>
        <w:t xml:space="preserve">28)   In a typical </w:t>
      </w:r>
      <w:proofErr w:type="gramStart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>Unix</w:t>
      </w:r>
      <w:proofErr w:type="gramEnd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 xml:space="preserve"> environment there are several kernels and one shell. (</w:t>
      </w:r>
      <w:proofErr w:type="gramStart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>false</w:t>
      </w:r>
      <w:proofErr w:type="gramEnd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>)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1077D">
        <w:rPr>
          <w:rFonts w:ascii="Calibri" w:eastAsia="Times New Roman" w:hAnsi="Calibri" w:cs="Calibri"/>
          <w:color w:val="000000"/>
          <w:sz w:val="20"/>
          <w:szCs w:val="20"/>
        </w:rPr>
        <w:t xml:space="preserve">29)   Unix can be ported to a new hardware platform with minimum changes in the </w:t>
      </w:r>
      <w:proofErr w:type="gramStart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>Unix</w:t>
      </w:r>
      <w:proofErr w:type="gramEnd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 xml:space="preserve"> code. (</w:t>
      </w:r>
      <w:proofErr w:type="gramStart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>true</w:t>
      </w:r>
      <w:proofErr w:type="gramEnd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>)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1077D">
        <w:rPr>
          <w:rFonts w:ascii="Calibri" w:eastAsia="Times New Roman" w:hAnsi="Calibri" w:cs="Calibri"/>
          <w:color w:val="000000"/>
          <w:sz w:val="20"/>
          <w:szCs w:val="20"/>
        </w:rPr>
        <w:t>30)   The command cat test1 test 2    &gt;&gt; test3 would concatenate the contents of test1 and test2 and overwrite the contents of test3 with the concatenated contents.  (</w:t>
      </w:r>
      <w:proofErr w:type="gramStart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>true</w:t>
      </w:r>
      <w:proofErr w:type="gramEnd"/>
      <w:r w:rsidRPr="00F1077D">
        <w:rPr>
          <w:rFonts w:ascii="Calibri" w:eastAsia="Times New Roman" w:hAnsi="Calibri" w:cs="Calibri"/>
          <w:color w:val="000000"/>
          <w:sz w:val="20"/>
          <w:szCs w:val="20"/>
        </w:rPr>
        <w:t>)</w:t>
      </w:r>
    </w:p>
    <w:p w:rsidR="00EB3AD9" w:rsidRPr="00F1077D" w:rsidRDefault="00EB3AD9" w:rsidP="00EB3AD9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F1077D">
        <w:rPr>
          <w:rFonts w:ascii="Calibri" w:eastAsia="Times New Roman" w:hAnsi="Calibri" w:cs="Calibri"/>
          <w:color w:val="000000"/>
          <w:sz w:val="20"/>
          <w:szCs w:val="20"/>
        </w:rPr>
        <w:t> </w:t>
      </w:r>
    </w:p>
    <w:p w:rsidR="00EB3AD9" w:rsidRDefault="00EB3AD9" w:rsidP="00EB3AD9">
      <w:pPr>
        <w:pStyle w:val="Default"/>
        <w:rPr>
          <w:sz w:val="22"/>
          <w:szCs w:val="22"/>
        </w:rPr>
      </w:pPr>
      <w:bookmarkStart w:id="0" w:name="_GoBack"/>
      <w:bookmarkEnd w:id="0"/>
      <w:r>
        <w:rPr>
          <w:b/>
          <w:bCs/>
          <w:sz w:val="22"/>
          <w:szCs w:val="22"/>
        </w:rPr>
        <w:lastRenderedPageBreak/>
        <w:t xml:space="preserve">MCQS: </w:t>
      </w:r>
    </w:p>
    <w:p w:rsidR="00EB3AD9" w:rsidRDefault="00EB3AD9" w:rsidP="00EB3AD9">
      <w:pPr>
        <w:pStyle w:val="Default"/>
        <w:spacing w:after="56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1. </w:t>
      </w:r>
      <w:r>
        <w:rPr>
          <w:sz w:val="22"/>
          <w:szCs w:val="22"/>
        </w:rPr>
        <w:t xml:space="preserve">CPU time is divided into slices known as </w:t>
      </w:r>
      <w:r>
        <w:rPr>
          <w:b/>
          <w:bCs/>
          <w:sz w:val="22"/>
          <w:szCs w:val="22"/>
        </w:rPr>
        <w:t xml:space="preserve">PREMPTIVE SCHEDULING. </w:t>
      </w:r>
    </w:p>
    <w:p w:rsidR="00EB3AD9" w:rsidRDefault="00EB3AD9" w:rsidP="00EB3AD9">
      <w:pPr>
        <w:pStyle w:val="Default"/>
        <w:spacing w:after="56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2. </w:t>
      </w:r>
      <w:r>
        <w:rPr>
          <w:sz w:val="22"/>
          <w:szCs w:val="22"/>
        </w:rPr>
        <w:t xml:space="preserve">If we select two sheets M and N and insert a sheet sheets will be inserted </w:t>
      </w:r>
      <w:r>
        <w:rPr>
          <w:b/>
          <w:bCs/>
          <w:sz w:val="22"/>
          <w:szCs w:val="22"/>
        </w:rPr>
        <w:t xml:space="preserve">AFTER L SHEET. </w:t>
      </w:r>
    </w:p>
    <w:p w:rsidR="00EB3AD9" w:rsidRDefault="00EB3AD9" w:rsidP="00EB3AD9">
      <w:pPr>
        <w:pStyle w:val="Default"/>
        <w:spacing w:after="56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3. </w:t>
      </w:r>
      <w:proofErr w:type="gramStart"/>
      <w:r>
        <w:rPr>
          <w:sz w:val="22"/>
          <w:szCs w:val="22"/>
        </w:rPr>
        <w:t>For</w:t>
      </w:r>
      <w:proofErr w:type="gramEnd"/>
      <w:r>
        <w:rPr>
          <w:sz w:val="22"/>
          <w:szCs w:val="22"/>
        </w:rPr>
        <w:t xml:space="preserve"> the other applications to run on system which is helpful </w:t>
      </w:r>
      <w:r>
        <w:rPr>
          <w:b/>
          <w:bCs/>
          <w:sz w:val="22"/>
          <w:szCs w:val="22"/>
        </w:rPr>
        <w:t xml:space="preserve">OPERATING SYSTEM. </w:t>
      </w:r>
    </w:p>
    <w:p w:rsidR="00EB3AD9" w:rsidRDefault="00EB3AD9" w:rsidP="00EB3AD9">
      <w:pPr>
        <w:pStyle w:val="Default"/>
        <w:spacing w:after="56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4. </w:t>
      </w:r>
      <w:r>
        <w:rPr>
          <w:sz w:val="22"/>
          <w:szCs w:val="22"/>
        </w:rPr>
        <w:t xml:space="preserve">The question regarding java compiler answer is </w:t>
      </w:r>
      <w:r>
        <w:rPr>
          <w:b/>
          <w:bCs/>
          <w:sz w:val="22"/>
          <w:szCs w:val="22"/>
        </w:rPr>
        <w:t xml:space="preserve">JIT. </w:t>
      </w:r>
    </w:p>
    <w:p w:rsidR="00EB3AD9" w:rsidRDefault="00EB3AD9" w:rsidP="00EB3AD9">
      <w:pPr>
        <w:pStyle w:val="Default"/>
        <w:spacing w:after="56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5. </w:t>
      </w:r>
      <w:r>
        <w:rPr>
          <w:sz w:val="22"/>
          <w:szCs w:val="22"/>
        </w:rPr>
        <w:t xml:space="preserve">What is PCB </w:t>
      </w:r>
      <w:r>
        <w:rPr>
          <w:b/>
          <w:bCs/>
          <w:sz w:val="22"/>
          <w:szCs w:val="22"/>
        </w:rPr>
        <w:t xml:space="preserve">process control </w:t>
      </w:r>
      <w:proofErr w:type="gramStart"/>
      <w:r>
        <w:rPr>
          <w:b/>
          <w:bCs/>
          <w:sz w:val="22"/>
          <w:szCs w:val="22"/>
        </w:rPr>
        <w:t>block.</w:t>
      </w:r>
      <w:proofErr w:type="gramEnd"/>
      <w:r>
        <w:rPr>
          <w:b/>
          <w:bCs/>
          <w:sz w:val="22"/>
          <w:szCs w:val="22"/>
        </w:rPr>
        <w:t xml:space="preserve"> </w:t>
      </w:r>
    </w:p>
    <w:p w:rsidR="00EB3AD9" w:rsidRDefault="00EB3AD9" w:rsidP="00EB3AD9">
      <w:pPr>
        <w:pStyle w:val="Default"/>
        <w:spacing w:after="56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6. </w:t>
      </w:r>
      <w:r>
        <w:rPr>
          <w:sz w:val="22"/>
          <w:szCs w:val="22"/>
        </w:rPr>
        <w:t xml:space="preserve">What is </w:t>
      </w:r>
      <w:proofErr w:type="spellStart"/>
      <w:r>
        <w:rPr>
          <w:sz w:val="22"/>
          <w:szCs w:val="22"/>
        </w:rPr>
        <w:t>kornshell</w:t>
      </w:r>
      <w:proofErr w:type="spellEnd"/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.</w:t>
      </w:r>
      <w:proofErr w:type="spellStart"/>
      <w:proofErr w:type="gramStart"/>
      <w:r>
        <w:rPr>
          <w:b/>
          <w:bCs/>
          <w:sz w:val="22"/>
          <w:szCs w:val="22"/>
        </w:rPr>
        <w:t>kshrc</w:t>
      </w:r>
      <w:proofErr w:type="spellEnd"/>
      <w:proofErr w:type="gramEnd"/>
      <w:r>
        <w:rPr>
          <w:b/>
          <w:bCs/>
          <w:sz w:val="22"/>
          <w:szCs w:val="22"/>
        </w:rPr>
        <w:t xml:space="preserve"> </w:t>
      </w:r>
    </w:p>
    <w:p w:rsidR="00EB3AD9" w:rsidRDefault="00EB3AD9" w:rsidP="00EB3AD9">
      <w:pPr>
        <w:pStyle w:val="Default"/>
        <w:spacing w:after="56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7. </w:t>
      </w:r>
      <w:r>
        <w:rPr>
          <w:sz w:val="22"/>
          <w:szCs w:val="22"/>
        </w:rPr>
        <w:t xml:space="preserve">What is </w:t>
      </w:r>
      <w:proofErr w:type="spellStart"/>
      <w:r>
        <w:rPr>
          <w:sz w:val="22"/>
          <w:szCs w:val="22"/>
        </w:rPr>
        <w:t>cshell</w:t>
      </w:r>
      <w:proofErr w:type="spellEnd"/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.</w:t>
      </w:r>
      <w:proofErr w:type="spellStart"/>
      <w:proofErr w:type="gramStart"/>
      <w:r>
        <w:rPr>
          <w:b/>
          <w:bCs/>
          <w:sz w:val="22"/>
          <w:szCs w:val="22"/>
        </w:rPr>
        <w:t>cshrc</w:t>
      </w:r>
      <w:proofErr w:type="spellEnd"/>
      <w:r>
        <w:rPr>
          <w:b/>
          <w:bCs/>
          <w:sz w:val="22"/>
          <w:szCs w:val="22"/>
        </w:rPr>
        <w:t>.</w:t>
      </w:r>
      <w:proofErr w:type="gramEnd"/>
      <w:r>
        <w:rPr>
          <w:b/>
          <w:bCs/>
          <w:sz w:val="22"/>
          <w:szCs w:val="22"/>
        </w:rPr>
        <w:t xml:space="preserve"> </w:t>
      </w:r>
    </w:p>
    <w:p w:rsidR="00EB3AD9" w:rsidRDefault="00EB3AD9" w:rsidP="00EB3AD9">
      <w:pPr>
        <w:pStyle w:val="Default"/>
        <w:spacing w:after="56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8. </w:t>
      </w:r>
      <w:r>
        <w:rPr>
          <w:sz w:val="22"/>
          <w:szCs w:val="22"/>
        </w:rPr>
        <w:t xml:space="preserve">Multitasking uses more than one processor </w:t>
      </w:r>
      <w:r>
        <w:rPr>
          <w:b/>
          <w:bCs/>
          <w:sz w:val="22"/>
          <w:szCs w:val="22"/>
        </w:rPr>
        <w:t xml:space="preserve">FALSE. </w:t>
      </w:r>
    </w:p>
    <w:p w:rsidR="00EB3AD9" w:rsidRDefault="00EB3AD9" w:rsidP="00EB3AD9">
      <w:pPr>
        <w:pStyle w:val="Default"/>
        <w:spacing w:after="56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9. </w:t>
      </w:r>
      <w:r>
        <w:rPr>
          <w:sz w:val="22"/>
          <w:szCs w:val="22"/>
        </w:rPr>
        <w:t xml:space="preserve">What is SMP in android </w:t>
      </w:r>
      <w:r>
        <w:rPr>
          <w:b/>
          <w:bCs/>
          <w:sz w:val="22"/>
          <w:szCs w:val="22"/>
        </w:rPr>
        <w:t xml:space="preserve">SYMETRIC MULTI </w:t>
      </w:r>
      <w:proofErr w:type="gramStart"/>
      <w:r>
        <w:rPr>
          <w:b/>
          <w:bCs/>
          <w:sz w:val="22"/>
          <w:szCs w:val="22"/>
        </w:rPr>
        <w:t>PROCESSING.</w:t>
      </w:r>
      <w:proofErr w:type="gramEnd"/>
      <w:r>
        <w:rPr>
          <w:b/>
          <w:bCs/>
          <w:sz w:val="22"/>
          <w:szCs w:val="22"/>
        </w:rPr>
        <w:t xml:space="preserve"> </w:t>
      </w:r>
    </w:p>
    <w:p w:rsidR="00EB3AD9" w:rsidRDefault="00EB3AD9" w:rsidP="00EB3AD9">
      <w:pPr>
        <w:pStyle w:val="Default"/>
        <w:spacing w:after="56"/>
        <w:rPr>
          <w:sz w:val="22"/>
          <w:szCs w:val="22"/>
        </w:rPr>
      </w:pPr>
      <w:r>
        <w:rPr>
          <w:sz w:val="22"/>
          <w:szCs w:val="22"/>
        </w:rPr>
        <w:t xml:space="preserve">10. </w:t>
      </w:r>
      <w:proofErr w:type="spellStart"/>
      <w:proofErr w:type="gramStart"/>
      <w:r>
        <w:rPr>
          <w:sz w:val="22"/>
          <w:szCs w:val="22"/>
        </w:rPr>
        <w:t>int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testarray</w:t>
      </w:r>
      <w:proofErr w:type="spellEnd"/>
      <w:r>
        <w:rPr>
          <w:sz w:val="22"/>
          <w:szCs w:val="22"/>
        </w:rPr>
        <w:t xml:space="preserve">[3][2][2] = {1, 2, 3, 4, 5, 6, 7, 8, 9, 10, 11, 12}; What value does </w:t>
      </w:r>
      <w:proofErr w:type="spellStart"/>
      <w:r>
        <w:rPr>
          <w:sz w:val="22"/>
          <w:szCs w:val="22"/>
        </w:rPr>
        <w:t>testarray</w:t>
      </w:r>
      <w:proofErr w:type="spellEnd"/>
      <w:r>
        <w:rPr>
          <w:sz w:val="22"/>
          <w:szCs w:val="22"/>
        </w:rPr>
        <w:t xml:space="preserve">[2][1][0] in the sample code above contain? 1)3 2)5 3)7 </w:t>
      </w:r>
      <w:r>
        <w:rPr>
          <w:b/>
          <w:bCs/>
          <w:sz w:val="22"/>
          <w:szCs w:val="22"/>
        </w:rPr>
        <w:t xml:space="preserve">4)11 (similar question in two dimensional); </w:t>
      </w:r>
    </w:p>
    <w:p w:rsidR="00EB3AD9" w:rsidRDefault="00EB3AD9" w:rsidP="00EB3AD9">
      <w:pPr>
        <w:pStyle w:val="Default"/>
        <w:spacing w:after="56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11. </w:t>
      </w:r>
      <w:r>
        <w:rPr>
          <w:sz w:val="22"/>
          <w:szCs w:val="22"/>
        </w:rPr>
        <w:t xml:space="preserve">Unix uses </w:t>
      </w:r>
      <w:r>
        <w:rPr>
          <w:b/>
          <w:bCs/>
          <w:sz w:val="22"/>
          <w:szCs w:val="22"/>
        </w:rPr>
        <w:t xml:space="preserve">TWO LEVEL </w:t>
      </w:r>
      <w:proofErr w:type="gramStart"/>
      <w:r>
        <w:rPr>
          <w:b/>
          <w:bCs/>
          <w:sz w:val="22"/>
          <w:szCs w:val="22"/>
        </w:rPr>
        <w:t>SCHEDULING(</w:t>
      </w:r>
      <w:proofErr w:type="gramEnd"/>
      <w:r>
        <w:rPr>
          <w:b/>
          <w:bCs/>
          <w:sz w:val="22"/>
          <w:szCs w:val="22"/>
        </w:rPr>
        <w:t xml:space="preserve">LOW LEVEL AND HIGH LEVEL). </w:t>
      </w:r>
    </w:p>
    <w:p w:rsidR="00EB3AD9" w:rsidRDefault="00EB3AD9" w:rsidP="00EB3AD9">
      <w:pPr>
        <w:pStyle w:val="Default"/>
        <w:spacing w:after="56"/>
        <w:rPr>
          <w:sz w:val="22"/>
          <w:szCs w:val="22"/>
        </w:rPr>
      </w:pPr>
      <w:r>
        <w:rPr>
          <w:sz w:val="22"/>
          <w:szCs w:val="22"/>
        </w:rPr>
        <w:t xml:space="preserve">12. Middle tier is </w:t>
      </w:r>
      <w:r>
        <w:rPr>
          <w:b/>
          <w:bCs/>
          <w:sz w:val="22"/>
          <w:szCs w:val="22"/>
        </w:rPr>
        <w:t>business logic layer</w:t>
      </w:r>
      <w:r>
        <w:rPr>
          <w:sz w:val="22"/>
          <w:szCs w:val="22"/>
        </w:rPr>
        <w:t xml:space="preserve">. </w:t>
      </w:r>
    </w:p>
    <w:p w:rsidR="00EB3AD9" w:rsidRDefault="00EB3AD9" w:rsidP="00EB3AD9">
      <w:pPr>
        <w:pStyle w:val="Default"/>
        <w:spacing w:after="56"/>
        <w:rPr>
          <w:sz w:val="22"/>
          <w:szCs w:val="22"/>
        </w:rPr>
      </w:pPr>
      <w:r>
        <w:rPr>
          <w:sz w:val="22"/>
          <w:szCs w:val="22"/>
        </w:rPr>
        <w:t xml:space="preserve">13. Execution of code occurs in </w:t>
      </w:r>
      <w:r>
        <w:rPr>
          <w:b/>
          <w:bCs/>
          <w:sz w:val="22"/>
          <w:szCs w:val="22"/>
        </w:rPr>
        <w:t>tier</w:t>
      </w:r>
      <w:r>
        <w:rPr>
          <w:sz w:val="22"/>
          <w:szCs w:val="22"/>
        </w:rPr>
        <w:t xml:space="preserve">. </w:t>
      </w:r>
    </w:p>
    <w:p w:rsidR="00EB3AD9" w:rsidRDefault="00EB3AD9" w:rsidP="00EB3AD9">
      <w:pPr>
        <w:pStyle w:val="Default"/>
        <w:spacing w:after="56"/>
        <w:rPr>
          <w:sz w:val="22"/>
          <w:szCs w:val="22"/>
        </w:rPr>
      </w:pPr>
      <w:r>
        <w:rPr>
          <w:sz w:val="22"/>
          <w:szCs w:val="22"/>
        </w:rPr>
        <w:t xml:space="preserve">14. Layers in OS </w:t>
      </w:r>
      <w:proofErr w:type="spellStart"/>
      <w:r>
        <w:rPr>
          <w:sz w:val="22"/>
          <w:szCs w:val="22"/>
        </w:rPr>
        <w:t>a.xxxx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b.XXXX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c.</w:t>
      </w:r>
      <w:r>
        <w:rPr>
          <w:b/>
          <w:bCs/>
          <w:sz w:val="22"/>
          <w:szCs w:val="22"/>
        </w:rPr>
        <w:t>utilities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d.xxxxx</w:t>
      </w:r>
      <w:proofErr w:type="spellEnd"/>
      <w:r>
        <w:rPr>
          <w:sz w:val="22"/>
          <w:szCs w:val="22"/>
        </w:rPr>
        <w:t xml:space="preserve"> </w:t>
      </w:r>
    </w:p>
    <w:p w:rsidR="00EB3AD9" w:rsidRDefault="00EB3AD9" w:rsidP="00EB3AD9">
      <w:pPr>
        <w:pStyle w:val="Default"/>
        <w:spacing w:after="56"/>
        <w:rPr>
          <w:sz w:val="22"/>
          <w:szCs w:val="22"/>
        </w:rPr>
      </w:pPr>
      <w:r>
        <w:rPr>
          <w:sz w:val="22"/>
          <w:szCs w:val="22"/>
        </w:rPr>
        <w:t>15. DEAMON</w:t>
      </w:r>
      <w:r>
        <w:rPr>
          <w:b/>
          <w:bCs/>
          <w:sz w:val="22"/>
          <w:szCs w:val="22"/>
        </w:rPr>
        <w:t xml:space="preserve">- Disk Execution </w:t>
      </w:r>
      <w:proofErr w:type="gramStart"/>
      <w:r>
        <w:rPr>
          <w:b/>
          <w:bCs/>
          <w:sz w:val="22"/>
          <w:szCs w:val="22"/>
        </w:rPr>
        <w:t>And</w:t>
      </w:r>
      <w:proofErr w:type="gram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MONitor</w:t>
      </w:r>
      <w:proofErr w:type="spellEnd"/>
      <w:r>
        <w:rPr>
          <w:b/>
          <w:bCs/>
          <w:sz w:val="22"/>
          <w:szCs w:val="22"/>
        </w:rPr>
        <w:t xml:space="preserve"> </w:t>
      </w:r>
    </w:p>
    <w:p w:rsidR="00EB3AD9" w:rsidRDefault="00EB3AD9" w:rsidP="00EB3AD9">
      <w:pPr>
        <w:pStyle w:val="Default"/>
        <w:spacing w:after="56"/>
        <w:rPr>
          <w:sz w:val="22"/>
          <w:szCs w:val="22"/>
        </w:rPr>
      </w:pPr>
      <w:r>
        <w:rPr>
          <w:sz w:val="22"/>
          <w:szCs w:val="22"/>
        </w:rPr>
        <w:t xml:space="preserve">16. </w:t>
      </w:r>
      <w:proofErr w:type="gramStart"/>
      <w:r>
        <w:rPr>
          <w:sz w:val="22"/>
          <w:szCs w:val="22"/>
        </w:rPr>
        <w:t>use</w:t>
      </w:r>
      <w:proofErr w:type="gramEnd"/>
      <w:r>
        <w:rPr>
          <w:sz w:val="22"/>
          <w:szCs w:val="22"/>
        </w:rPr>
        <w:t xml:space="preserve"> of flow chart-</w:t>
      </w:r>
      <w:r>
        <w:rPr>
          <w:b/>
          <w:bCs/>
          <w:sz w:val="22"/>
          <w:szCs w:val="22"/>
        </w:rPr>
        <w:t xml:space="preserve">To indicate the transfer of control </w:t>
      </w:r>
    </w:p>
    <w:p w:rsidR="00EB3AD9" w:rsidRDefault="00EB3AD9" w:rsidP="00EB3AD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17. </w:t>
      </w:r>
      <w:proofErr w:type="gramStart"/>
      <w:r>
        <w:rPr>
          <w:sz w:val="22"/>
          <w:szCs w:val="22"/>
        </w:rPr>
        <w:t>if</w:t>
      </w:r>
      <w:proofErr w:type="gramEnd"/>
      <w:r>
        <w:rPr>
          <w:sz w:val="22"/>
          <w:szCs w:val="22"/>
        </w:rPr>
        <w:t xml:space="preserve"> there more than one node used for connection then network called </w:t>
      </w:r>
      <w:r>
        <w:rPr>
          <w:b/>
          <w:bCs/>
          <w:sz w:val="22"/>
          <w:szCs w:val="22"/>
        </w:rPr>
        <w:t xml:space="preserve">LAN </w:t>
      </w:r>
    </w:p>
    <w:p w:rsidR="00EB3AD9" w:rsidRDefault="00EB3AD9" w:rsidP="00EB3AD9">
      <w:proofErr w:type="gramStart"/>
      <w:r>
        <w:t>1.HOW</w:t>
      </w:r>
      <w:proofErr w:type="gramEnd"/>
      <w:r>
        <w:t xml:space="preserve"> TO CREATE HYPERLINK FOR A MAIL id</w:t>
      </w:r>
    </w:p>
    <w:p w:rsidR="00EB3AD9" w:rsidRDefault="00EB3AD9" w:rsidP="00EB3AD9">
      <w:proofErr w:type="gramStart"/>
      <w:r>
        <w:t>2.how</w:t>
      </w:r>
      <w:proofErr w:type="gramEnd"/>
      <w:r>
        <w:t xml:space="preserve"> to create hyperlink tat </w:t>
      </w:r>
      <w:proofErr w:type="spellStart"/>
      <w:r>
        <w:t>shld</w:t>
      </w:r>
      <w:proofErr w:type="spellEnd"/>
      <w:r>
        <w:t xml:space="preserve"> open in new page</w:t>
      </w:r>
    </w:p>
    <w:p w:rsidR="00EB3AD9" w:rsidRDefault="00EB3AD9" w:rsidP="00EB3AD9">
      <w:proofErr w:type="gramStart"/>
      <w:r>
        <w:t>3.now</w:t>
      </w:r>
      <w:proofErr w:type="gramEnd"/>
      <w:r>
        <w:t xml:space="preserve">() </w:t>
      </w:r>
      <w:proofErr w:type="spellStart"/>
      <w:r>
        <w:t>fn</w:t>
      </w:r>
      <w:proofErr w:type="spellEnd"/>
      <w:r>
        <w:t xml:space="preserve"> in xl</w:t>
      </w:r>
    </w:p>
    <w:p w:rsidR="00EB3AD9" w:rsidRDefault="00EB3AD9" w:rsidP="00EB3AD9">
      <w:proofErr w:type="gramStart"/>
      <w:r>
        <w:t>4.hw</w:t>
      </w:r>
      <w:proofErr w:type="gramEnd"/>
      <w:r>
        <w:t xml:space="preserve"> many file permissions r in </w:t>
      </w:r>
      <w:proofErr w:type="spellStart"/>
      <w:r>
        <w:t>unix</w:t>
      </w:r>
      <w:proofErr w:type="spellEnd"/>
    </w:p>
    <w:p w:rsidR="00EB3AD9" w:rsidRDefault="00EB3AD9" w:rsidP="00EB3AD9">
      <w:proofErr w:type="gramStart"/>
      <w:r>
        <w:t>5.functions</w:t>
      </w:r>
      <w:proofErr w:type="gramEnd"/>
      <w:r>
        <w:t xml:space="preserve"> of </w:t>
      </w:r>
      <w:proofErr w:type="spellStart"/>
      <w:r>
        <w:t>os</w:t>
      </w:r>
      <w:proofErr w:type="spellEnd"/>
    </w:p>
    <w:p w:rsidR="00EB3AD9" w:rsidRDefault="00EB3AD9" w:rsidP="00EB3AD9">
      <w:proofErr w:type="gramStart"/>
      <w:r>
        <w:t>6.which</w:t>
      </w:r>
      <w:proofErr w:type="gramEnd"/>
      <w:r>
        <w:t xml:space="preserve"> of d </w:t>
      </w:r>
      <w:proofErr w:type="spellStart"/>
      <w:r>
        <w:t>folwng</w:t>
      </w:r>
      <w:proofErr w:type="spellEnd"/>
      <w:r>
        <w:t xml:space="preserve"> is </w:t>
      </w:r>
      <w:proofErr w:type="spellStart"/>
      <w:r>
        <w:t>nt</w:t>
      </w:r>
      <w:proofErr w:type="spellEnd"/>
      <w:r>
        <w:t xml:space="preserve"> a component of </w:t>
      </w:r>
      <w:proofErr w:type="spellStart"/>
      <w:r>
        <w:t>os</w:t>
      </w:r>
      <w:proofErr w:type="spellEnd"/>
    </w:p>
    <w:p w:rsidR="00EB3AD9" w:rsidRDefault="00EB3AD9" w:rsidP="00EB3AD9">
      <w:proofErr w:type="gramStart"/>
      <w:r>
        <w:t>7.order</w:t>
      </w:r>
      <w:proofErr w:type="gramEnd"/>
      <w:r>
        <w:t xml:space="preserve"> of apps utilities </w:t>
      </w:r>
      <w:proofErr w:type="spellStart"/>
      <w:r>
        <w:t>os</w:t>
      </w:r>
      <w:proofErr w:type="spellEnd"/>
      <w:r>
        <w:t xml:space="preserve"> h/w in </w:t>
      </w:r>
      <w:proofErr w:type="spellStart"/>
      <w:r>
        <w:t>os</w:t>
      </w:r>
      <w:proofErr w:type="spellEnd"/>
      <w:r>
        <w:t xml:space="preserve"> diagram</w:t>
      </w:r>
    </w:p>
    <w:p w:rsidR="00EB3AD9" w:rsidRDefault="00EB3AD9" w:rsidP="00EB3AD9">
      <w:proofErr w:type="gramStart"/>
      <w:r>
        <w:t>8.rate</w:t>
      </w:r>
      <w:proofErr w:type="gramEnd"/>
      <w:r>
        <w:t xml:space="preserve"> return is what type of fun n xl</w:t>
      </w:r>
    </w:p>
    <w:p w:rsidR="00EB3AD9" w:rsidRDefault="00EB3AD9" w:rsidP="00EB3AD9">
      <w:proofErr w:type="gramStart"/>
      <w:r>
        <w:t>9.multitasking</w:t>
      </w:r>
      <w:proofErr w:type="gramEnd"/>
    </w:p>
    <w:p w:rsidR="00EB3AD9" w:rsidRDefault="00EB3AD9" w:rsidP="00EB3AD9">
      <w:r>
        <w:t>10</w:t>
      </w:r>
      <w:proofErr w:type="gramStart"/>
      <w:r>
        <w:t>.functions</w:t>
      </w:r>
      <w:proofErr w:type="gramEnd"/>
      <w:r>
        <w:t xml:space="preserve"> of </w:t>
      </w:r>
      <w:proofErr w:type="spellStart"/>
      <w:r>
        <w:t>cmpler</w:t>
      </w:r>
      <w:proofErr w:type="spellEnd"/>
    </w:p>
    <w:p w:rsidR="00EB3AD9" w:rsidRDefault="00EB3AD9" w:rsidP="00EB3AD9">
      <w:r>
        <w:t>11</w:t>
      </w:r>
      <w:proofErr w:type="gramStart"/>
      <w:r>
        <w:t>.ipv6</w:t>
      </w:r>
      <w:proofErr w:type="gramEnd"/>
      <w:r>
        <w:t xml:space="preserve"> address bits</w:t>
      </w:r>
    </w:p>
    <w:p w:rsidR="00EB3AD9" w:rsidRDefault="00EB3AD9" w:rsidP="00EB3AD9">
      <w:r>
        <w:t>12</w:t>
      </w:r>
      <w:proofErr w:type="gramStart"/>
      <w:r>
        <w:t>.op</w:t>
      </w:r>
      <w:proofErr w:type="gramEnd"/>
      <w:r>
        <w:t xml:space="preserve"> of a </w:t>
      </w:r>
      <w:proofErr w:type="spellStart"/>
      <w:r>
        <w:t>pgm</w:t>
      </w:r>
      <w:proofErr w:type="spellEnd"/>
      <w:r>
        <w:t xml:space="preserve"> n c</w:t>
      </w:r>
    </w:p>
    <w:p w:rsidR="00EB3AD9" w:rsidRDefault="00EB3AD9" w:rsidP="00EB3AD9">
      <w:r>
        <w:t>13</w:t>
      </w:r>
      <w:proofErr w:type="gramStart"/>
      <w:r>
        <w:t>.hw</w:t>
      </w:r>
      <w:proofErr w:type="gramEnd"/>
      <w:r>
        <w:t xml:space="preserve"> to change a process to run in </w:t>
      </w:r>
      <w:proofErr w:type="spellStart"/>
      <w:r>
        <w:t>fregrnd</w:t>
      </w:r>
      <w:proofErr w:type="spellEnd"/>
    </w:p>
    <w:p w:rsidR="00EB3AD9" w:rsidRDefault="00EB3AD9" w:rsidP="00EB3AD9">
      <w:r>
        <w:t>14</w:t>
      </w:r>
      <w:proofErr w:type="gramStart"/>
      <w:r>
        <w:t>.jit</w:t>
      </w:r>
      <w:proofErr w:type="gramEnd"/>
      <w:r>
        <w:t xml:space="preserve"> compiler</w:t>
      </w:r>
    </w:p>
    <w:p w:rsidR="00EB3AD9" w:rsidRDefault="00EB3AD9" w:rsidP="00EB3AD9">
      <w:r>
        <w:lastRenderedPageBreak/>
        <w:t>15</w:t>
      </w:r>
      <w:proofErr w:type="gramStart"/>
      <w:r>
        <w:t>.how</w:t>
      </w:r>
      <w:proofErr w:type="gramEnd"/>
      <w:r>
        <w:t xml:space="preserve"> to apply a color to a specific area n web page</w:t>
      </w:r>
    </w:p>
    <w:p w:rsidR="00EB3AD9" w:rsidRDefault="00EB3AD9" w:rsidP="00EB3AD9">
      <w:r>
        <w:t xml:space="preserve">16. </w:t>
      </w:r>
      <w:proofErr w:type="gramStart"/>
      <w:r>
        <w:t>no</w:t>
      </w:r>
      <w:proofErr w:type="gramEnd"/>
      <w:r>
        <w:t xml:space="preserve"> of colors in html</w:t>
      </w:r>
    </w:p>
    <w:p w:rsidR="00EB3AD9" w:rsidRDefault="00EB3AD9" w:rsidP="00EB3AD9">
      <w:pPr>
        <w:rPr>
          <w:b/>
        </w:rPr>
      </w:pPr>
      <w:r>
        <w:rPr>
          <w:b/>
        </w:rPr>
        <w:t>MCQS:</w:t>
      </w:r>
    </w:p>
    <w:p w:rsidR="00EB3AD9" w:rsidRDefault="00EB3AD9" w:rsidP="00EB3AD9">
      <w:pPr>
        <w:rPr>
          <w:b/>
        </w:rPr>
      </w:pPr>
    </w:p>
    <w:p w:rsidR="00EB3AD9" w:rsidRDefault="00EB3AD9" w:rsidP="00EB3AD9">
      <w:pPr>
        <w:pStyle w:val="ListParagraph"/>
        <w:numPr>
          <w:ilvl w:val="0"/>
          <w:numId w:val="1"/>
        </w:numPr>
        <w:rPr>
          <w:b/>
        </w:rPr>
      </w:pPr>
      <w:r>
        <w:t xml:space="preserve">CPU time is divided into slices known as </w:t>
      </w:r>
      <w:r>
        <w:rPr>
          <w:b/>
        </w:rPr>
        <w:t>PREMPTIVE SCHEDULING.</w:t>
      </w:r>
    </w:p>
    <w:p w:rsidR="00EB3AD9" w:rsidRDefault="00EB3AD9" w:rsidP="00EB3AD9">
      <w:pPr>
        <w:pStyle w:val="ListParagraph"/>
        <w:numPr>
          <w:ilvl w:val="0"/>
          <w:numId w:val="1"/>
        </w:numPr>
        <w:rPr>
          <w:b/>
        </w:rPr>
      </w:pPr>
      <w:r>
        <w:t xml:space="preserve">If we select two sheets M and </w:t>
      </w:r>
      <w:proofErr w:type="gramStart"/>
      <w:r>
        <w:t>N  and</w:t>
      </w:r>
      <w:proofErr w:type="gramEnd"/>
      <w:r>
        <w:t xml:space="preserve"> insert a sheet sheets will be inserted </w:t>
      </w:r>
      <w:r>
        <w:rPr>
          <w:b/>
        </w:rPr>
        <w:t>AFTER L SHEET.</w:t>
      </w:r>
    </w:p>
    <w:p w:rsidR="00EB3AD9" w:rsidRDefault="00EB3AD9" w:rsidP="00EB3AD9">
      <w:pPr>
        <w:pStyle w:val="ListParagraph"/>
        <w:numPr>
          <w:ilvl w:val="0"/>
          <w:numId w:val="1"/>
        </w:numPr>
        <w:rPr>
          <w:b/>
        </w:rPr>
      </w:pPr>
      <w:r>
        <w:t xml:space="preserve">For the other applications to run on system which is </w:t>
      </w:r>
      <w:proofErr w:type="gramStart"/>
      <w:r>
        <w:t xml:space="preserve">helpful  </w:t>
      </w:r>
      <w:r>
        <w:rPr>
          <w:b/>
        </w:rPr>
        <w:t>OPERATING</w:t>
      </w:r>
      <w:proofErr w:type="gramEnd"/>
      <w:r>
        <w:rPr>
          <w:b/>
        </w:rPr>
        <w:t xml:space="preserve"> SYSTEM.</w:t>
      </w:r>
    </w:p>
    <w:p w:rsidR="00EB3AD9" w:rsidRDefault="00EB3AD9" w:rsidP="00EB3AD9">
      <w:pPr>
        <w:pStyle w:val="ListParagraph"/>
        <w:numPr>
          <w:ilvl w:val="0"/>
          <w:numId w:val="1"/>
        </w:numPr>
        <w:rPr>
          <w:b/>
        </w:rPr>
      </w:pPr>
      <w:r>
        <w:t xml:space="preserve">The question regarding java compiler answer is </w:t>
      </w:r>
      <w:r>
        <w:rPr>
          <w:b/>
        </w:rPr>
        <w:t>JIT.</w:t>
      </w:r>
    </w:p>
    <w:p w:rsidR="00EB3AD9" w:rsidRDefault="00EB3AD9" w:rsidP="00EB3AD9">
      <w:pPr>
        <w:pStyle w:val="ListParagraph"/>
        <w:numPr>
          <w:ilvl w:val="0"/>
          <w:numId w:val="1"/>
        </w:numPr>
        <w:rPr>
          <w:b/>
        </w:rPr>
      </w:pPr>
      <w:r>
        <w:t xml:space="preserve">What is PCB </w:t>
      </w:r>
      <w:r>
        <w:rPr>
          <w:b/>
        </w:rPr>
        <w:t xml:space="preserve">process control </w:t>
      </w:r>
      <w:proofErr w:type="gramStart"/>
      <w:r>
        <w:rPr>
          <w:b/>
        </w:rPr>
        <w:t>block.</w:t>
      </w:r>
      <w:proofErr w:type="gramEnd"/>
    </w:p>
    <w:p w:rsidR="00EB3AD9" w:rsidRDefault="00EB3AD9" w:rsidP="00EB3AD9">
      <w:pPr>
        <w:pStyle w:val="ListParagraph"/>
        <w:numPr>
          <w:ilvl w:val="0"/>
          <w:numId w:val="1"/>
        </w:numPr>
        <w:rPr>
          <w:b/>
        </w:rPr>
      </w:pPr>
      <w:r>
        <w:t xml:space="preserve">What is </w:t>
      </w:r>
      <w:proofErr w:type="spellStart"/>
      <w:r>
        <w:t>kornshell</w:t>
      </w:r>
      <w:r>
        <w:rPr>
          <w:b/>
        </w:rPr>
        <w:t>.kshrc</w:t>
      </w:r>
      <w:proofErr w:type="spellEnd"/>
    </w:p>
    <w:p w:rsidR="00EB3AD9" w:rsidRDefault="00EB3AD9" w:rsidP="00EB3AD9">
      <w:pPr>
        <w:pStyle w:val="ListParagraph"/>
        <w:numPr>
          <w:ilvl w:val="0"/>
          <w:numId w:val="1"/>
        </w:numPr>
        <w:rPr>
          <w:b/>
        </w:rPr>
      </w:pPr>
      <w:r>
        <w:t xml:space="preserve">What is </w:t>
      </w:r>
      <w:proofErr w:type="spellStart"/>
      <w:proofErr w:type="gramStart"/>
      <w:r>
        <w:t>cshell</w:t>
      </w:r>
      <w:r>
        <w:rPr>
          <w:b/>
        </w:rPr>
        <w:t>.cshrc</w:t>
      </w:r>
      <w:proofErr w:type="spellEnd"/>
      <w:r>
        <w:rPr>
          <w:b/>
        </w:rPr>
        <w:t>.</w:t>
      </w:r>
      <w:proofErr w:type="gramEnd"/>
    </w:p>
    <w:p w:rsidR="00EB3AD9" w:rsidRDefault="00EB3AD9" w:rsidP="00EB3AD9">
      <w:pPr>
        <w:pStyle w:val="ListParagraph"/>
        <w:numPr>
          <w:ilvl w:val="0"/>
          <w:numId w:val="1"/>
        </w:numPr>
        <w:rPr>
          <w:b/>
        </w:rPr>
      </w:pPr>
      <w:r>
        <w:t xml:space="preserve">Multitasking uses more than one </w:t>
      </w:r>
      <w:proofErr w:type="gramStart"/>
      <w:r>
        <w:t xml:space="preserve">processor </w:t>
      </w:r>
      <w:r>
        <w:rPr>
          <w:b/>
        </w:rPr>
        <w:t xml:space="preserve"> FALSE</w:t>
      </w:r>
      <w:proofErr w:type="gramEnd"/>
      <w:r>
        <w:rPr>
          <w:b/>
        </w:rPr>
        <w:t>.</w:t>
      </w:r>
    </w:p>
    <w:p w:rsidR="00EB3AD9" w:rsidRDefault="00EB3AD9" w:rsidP="00EB3AD9">
      <w:pPr>
        <w:pStyle w:val="ListParagraph"/>
        <w:numPr>
          <w:ilvl w:val="0"/>
          <w:numId w:val="1"/>
        </w:numPr>
        <w:rPr>
          <w:b/>
        </w:rPr>
      </w:pPr>
      <w:r>
        <w:t xml:space="preserve">What is SMP in android </w:t>
      </w:r>
      <w:r>
        <w:rPr>
          <w:b/>
        </w:rPr>
        <w:t xml:space="preserve">SYMETRIC MULTI </w:t>
      </w:r>
      <w:proofErr w:type="gramStart"/>
      <w:r>
        <w:rPr>
          <w:b/>
        </w:rPr>
        <w:t>PROCESSING.</w:t>
      </w:r>
      <w:proofErr w:type="gramEnd"/>
    </w:p>
    <w:p w:rsidR="00EB3AD9" w:rsidRDefault="00EB3AD9" w:rsidP="00EB3AD9">
      <w:pPr>
        <w:pStyle w:val="ListParagraph"/>
        <w:numPr>
          <w:ilvl w:val="0"/>
          <w:numId w:val="1"/>
        </w:numPr>
        <w:tabs>
          <w:tab w:val="left" w:pos="2340"/>
        </w:tabs>
        <w:rPr>
          <w:color w:val="000000"/>
        </w:rPr>
      </w:pP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test </w:t>
      </w:r>
      <w:proofErr w:type="gramStart"/>
      <w:r>
        <w:rPr>
          <w:color w:val="000000"/>
        </w:rPr>
        <w:t>array[</w:t>
      </w:r>
      <w:proofErr w:type="gramEnd"/>
      <w:r>
        <w:rPr>
          <w:color w:val="000000"/>
        </w:rPr>
        <w:t xml:space="preserve">3][2][2] = {1, 2, 3, 4, 5, 6, 7, 8, 9, 10, 11, 12}; </w:t>
      </w:r>
      <w:r>
        <w:rPr>
          <w:color w:val="000000"/>
        </w:rPr>
        <w:br/>
        <w:t xml:space="preserve">What value does </w:t>
      </w:r>
      <w:proofErr w:type="spellStart"/>
      <w:r>
        <w:rPr>
          <w:color w:val="000000"/>
        </w:rPr>
        <w:t>testarray</w:t>
      </w:r>
      <w:proofErr w:type="spellEnd"/>
      <w:r>
        <w:rPr>
          <w:color w:val="000000"/>
        </w:rPr>
        <w:t xml:space="preserve">[2][1][0] in the sample code above contain? </w:t>
      </w:r>
      <w:r>
        <w:rPr>
          <w:color w:val="000000"/>
        </w:rPr>
        <w:br/>
        <w:t>1)3                                                           {{1,2,3,4},{5,6,7,8},{9,10,11,12}}</w:t>
      </w:r>
      <w:r>
        <w:rPr>
          <w:color w:val="000000"/>
        </w:rPr>
        <w:br/>
        <w:t xml:space="preserve">2)5                                                       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[0][2][2],a[1][2][2],a[2][2][2]</w:t>
      </w:r>
      <w:r>
        <w:rPr>
          <w:color w:val="000000"/>
        </w:rPr>
        <w:br/>
        <w:t xml:space="preserve">3)7 </w:t>
      </w:r>
      <w:r>
        <w:rPr>
          <w:color w:val="000000"/>
        </w:rPr>
        <w:br/>
      </w:r>
      <w:r>
        <w:rPr>
          <w:b/>
          <w:color w:val="000000"/>
        </w:rPr>
        <w:t>4)11 (similar question in two dimensional);</w:t>
      </w:r>
    </w:p>
    <w:p w:rsidR="00EB3AD9" w:rsidRDefault="00EB3AD9" w:rsidP="00EB3AD9">
      <w:pPr>
        <w:pStyle w:val="ListParagraph"/>
        <w:numPr>
          <w:ilvl w:val="0"/>
          <w:numId w:val="1"/>
        </w:numPr>
        <w:rPr>
          <w:b/>
        </w:rPr>
      </w:pPr>
      <w:r>
        <w:t xml:space="preserve">Unix uses </w:t>
      </w:r>
      <w:r>
        <w:rPr>
          <w:b/>
        </w:rPr>
        <w:t xml:space="preserve">TWO LEVEL </w:t>
      </w:r>
      <w:proofErr w:type="gramStart"/>
      <w:r>
        <w:rPr>
          <w:b/>
        </w:rPr>
        <w:t>SCHEDULING(</w:t>
      </w:r>
      <w:proofErr w:type="gramEnd"/>
      <w:r>
        <w:rPr>
          <w:b/>
        </w:rPr>
        <w:t>LOW LEVEL AND HIGH LEVEL).</w:t>
      </w:r>
    </w:p>
    <w:p w:rsidR="00EB3AD9" w:rsidRDefault="00EB3AD9" w:rsidP="00EB3AD9">
      <w:pPr>
        <w:pStyle w:val="ListParagraph"/>
        <w:numPr>
          <w:ilvl w:val="0"/>
          <w:numId w:val="1"/>
        </w:numPr>
      </w:pPr>
      <w:r>
        <w:t xml:space="preserve">Middle tier is </w:t>
      </w:r>
      <w:r>
        <w:rPr>
          <w:b/>
        </w:rPr>
        <w:t>business logic layer</w:t>
      </w:r>
      <w:r>
        <w:t>.</w:t>
      </w:r>
    </w:p>
    <w:p w:rsidR="00EB3AD9" w:rsidRDefault="00EB3AD9" w:rsidP="00EB3AD9">
      <w:pPr>
        <w:pStyle w:val="ListParagraph"/>
        <w:numPr>
          <w:ilvl w:val="0"/>
          <w:numId w:val="1"/>
        </w:numPr>
      </w:pPr>
      <w:r>
        <w:t xml:space="preserve">Execution of code occurs in </w:t>
      </w:r>
      <w:r>
        <w:rPr>
          <w:b/>
        </w:rPr>
        <w:t>tier</w:t>
      </w:r>
      <w:r>
        <w:t>.</w:t>
      </w:r>
    </w:p>
    <w:p w:rsidR="00EB3AD9" w:rsidRDefault="00EB3AD9" w:rsidP="00EB3AD9">
      <w:pPr>
        <w:pStyle w:val="ListParagraph"/>
        <w:numPr>
          <w:ilvl w:val="0"/>
          <w:numId w:val="1"/>
        </w:numPr>
      </w:pPr>
      <w:r>
        <w:t xml:space="preserve">Layers in OS  </w:t>
      </w:r>
      <w:proofErr w:type="spellStart"/>
      <w:r>
        <w:t>a.xxxxb.XXXXc.</w:t>
      </w:r>
      <w:r>
        <w:rPr>
          <w:b/>
        </w:rPr>
        <w:t>utilities</w:t>
      </w:r>
      <w:r>
        <w:t>d.xxxxx</w:t>
      </w:r>
      <w:proofErr w:type="spellEnd"/>
    </w:p>
    <w:p w:rsidR="00EB3AD9" w:rsidRDefault="00EB3AD9" w:rsidP="00EB3AD9">
      <w:pPr>
        <w:pStyle w:val="ListParagraph"/>
        <w:numPr>
          <w:ilvl w:val="0"/>
          <w:numId w:val="1"/>
        </w:numPr>
      </w:pPr>
      <w:r>
        <w:t>DEAMON</w:t>
      </w:r>
      <w:r>
        <w:rPr>
          <w:b/>
        </w:rPr>
        <w:t xml:space="preserve">- Disk Execution And </w:t>
      </w:r>
      <w:proofErr w:type="spellStart"/>
      <w:r>
        <w:rPr>
          <w:b/>
        </w:rPr>
        <w:t>MONitor</w:t>
      </w:r>
      <w:proofErr w:type="spellEnd"/>
    </w:p>
    <w:p w:rsidR="00EB3AD9" w:rsidRDefault="00EB3AD9" w:rsidP="00EB3AD9">
      <w:pPr>
        <w:pStyle w:val="ListParagraph"/>
        <w:numPr>
          <w:ilvl w:val="0"/>
          <w:numId w:val="1"/>
        </w:numPr>
      </w:pPr>
      <w:r>
        <w:t>use of flow chart-</w:t>
      </w:r>
      <w:r>
        <w:rPr>
          <w:b/>
        </w:rPr>
        <w:t>To indicate the transfer of control</w:t>
      </w:r>
    </w:p>
    <w:p w:rsidR="00EB3AD9" w:rsidRDefault="00EB3AD9" w:rsidP="00EB3AD9">
      <w:pPr>
        <w:pStyle w:val="ListParagraph"/>
        <w:numPr>
          <w:ilvl w:val="0"/>
          <w:numId w:val="1"/>
        </w:numPr>
      </w:pPr>
      <w:r>
        <w:t xml:space="preserve">if there more than one node used for connection then network called </w:t>
      </w:r>
      <w:r>
        <w:rPr>
          <w:b/>
        </w:rPr>
        <w:t>LAN</w:t>
      </w:r>
    </w:p>
    <w:p w:rsidR="00EB3AD9" w:rsidRDefault="00EB3AD9" w:rsidP="00EB3AD9">
      <w:pPr>
        <w:pStyle w:val="ListParagraph"/>
        <w:numPr>
          <w:ilvl w:val="0"/>
          <w:numId w:val="1"/>
        </w:numPr>
        <w:rPr>
          <w:b/>
        </w:rPr>
      </w:pPr>
      <w:r>
        <w:t xml:space="preserve">html  </w:t>
      </w:r>
      <w:r>
        <w:rPr>
          <w:b/>
        </w:rPr>
        <w:t>audio</w:t>
      </w:r>
    </w:p>
    <w:p w:rsidR="00EB3AD9" w:rsidRDefault="00EB3AD9" w:rsidP="00EB3AD9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>multi tasking</w:t>
      </w:r>
      <w:proofErr w:type="spellEnd"/>
      <w:r>
        <w:t xml:space="preserve"> types</w:t>
      </w:r>
      <w:r>
        <w:rPr>
          <w:b/>
        </w:rPr>
        <w:t xml:space="preserve"> 2</w:t>
      </w:r>
    </w:p>
    <w:p w:rsidR="00EB3AD9" w:rsidRDefault="00EB3AD9" w:rsidP="00EB3AD9">
      <w:pPr>
        <w:pStyle w:val="ListParagraph"/>
        <w:numPr>
          <w:ilvl w:val="0"/>
          <w:numId w:val="1"/>
        </w:numPr>
        <w:rPr>
          <w:b/>
        </w:rPr>
      </w:pPr>
      <w:r>
        <w:t xml:space="preserve">c program while(count--) </w:t>
      </w:r>
      <w:r>
        <w:rPr>
          <w:b/>
        </w:rPr>
        <w:t xml:space="preserve">divide by </w:t>
      </w:r>
      <w:proofErr w:type="spellStart"/>
      <w:r>
        <w:rPr>
          <w:b/>
        </w:rPr>
        <w:t>zeo</w:t>
      </w:r>
      <w:proofErr w:type="spellEnd"/>
    </w:p>
    <w:p w:rsidR="00EB3AD9" w:rsidRDefault="00EB3AD9" w:rsidP="00EB3AD9">
      <w:pPr>
        <w:pStyle w:val="ListParagraph"/>
        <w:numPr>
          <w:ilvl w:val="0"/>
          <w:numId w:val="1"/>
        </w:numPr>
      </w:pPr>
      <w:r>
        <w:t xml:space="preserve">inserting cards </w:t>
      </w:r>
      <w:r>
        <w:rPr>
          <w:b/>
        </w:rPr>
        <w:t>insertion sort</w:t>
      </w:r>
    </w:p>
    <w:p w:rsidR="00EB3AD9" w:rsidRDefault="00EB3AD9" w:rsidP="00EB3AD9">
      <w:pPr>
        <w:pStyle w:val="ListParagraph"/>
        <w:numPr>
          <w:ilvl w:val="0"/>
          <w:numId w:val="1"/>
        </w:numPr>
      </w:pPr>
      <w:r>
        <w:t xml:space="preserve">in c </w:t>
      </w:r>
      <w:proofErr w:type="spellStart"/>
      <w:r>
        <w:t>programe</w:t>
      </w:r>
      <w:proofErr w:type="spellEnd"/>
      <w:r>
        <w:rPr>
          <w:b/>
        </w:rPr>
        <w:t xml:space="preserve"> 15 stars</w:t>
      </w:r>
    </w:p>
    <w:p w:rsidR="00EB3AD9" w:rsidRDefault="00EB3AD9" w:rsidP="00EB3AD9">
      <w:pPr>
        <w:pStyle w:val="ListParagraph"/>
        <w:numPr>
          <w:ilvl w:val="0"/>
          <w:numId w:val="1"/>
        </w:numPr>
      </w:pPr>
      <w:r>
        <w:t>present time &amp; date in excel</w:t>
      </w:r>
      <w:r>
        <w:rPr>
          <w:b/>
        </w:rPr>
        <w:t xml:space="preserve">  now()</w:t>
      </w:r>
    </w:p>
    <w:p w:rsidR="00EB3AD9" w:rsidRDefault="00EB3AD9" w:rsidP="00EB3AD9">
      <w:pPr>
        <w:pStyle w:val="ListParagraph"/>
        <w:numPr>
          <w:ilvl w:val="0"/>
          <w:numId w:val="1"/>
        </w:numPr>
      </w:pPr>
      <w:r>
        <w:t>internal memory</w:t>
      </w:r>
      <w:r>
        <w:rPr>
          <w:b/>
        </w:rPr>
        <w:t xml:space="preserve"> _frame,    </w:t>
      </w:r>
      <w:proofErr w:type="spellStart"/>
      <w:r>
        <w:t>external</w:t>
      </w:r>
      <w:r>
        <w:rPr>
          <w:b/>
        </w:rPr>
        <w:t>_slot</w:t>
      </w:r>
      <w:proofErr w:type="spellEnd"/>
      <w:r>
        <w:rPr>
          <w:b/>
        </w:rPr>
        <w:t xml:space="preserve">,      </w:t>
      </w:r>
      <w:proofErr w:type="spellStart"/>
      <w:r>
        <w:t>virtual</w:t>
      </w:r>
      <w:r>
        <w:rPr>
          <w:b/>
        </w:rPr>
        <w:t>_page</w:t>
      </w:r>
      <w:proofErr w:type="spellEnd"/>
      <w:r>
        <w:rPr>
          <w:b/>
        </w:rPr>
        <w:t>;</w:t>
      </w:r>
    </w:p>
    <w:p w:rsidR="00EB3AD9" w:rsidRDefault="00EB3AD9" w:rsidP="00EB3AD9">
      <w:pPr>
        <w:pStyle w:val="ListParagraph"/>
        <w:numPr>
          <w:ilvl w:val="0"/>
          <w:numId w:val="1"/>
        </w:numPr>
      </w:pPr>
      <w:proofErr w:type="spellStart"/>
      <w:r>
        <w:t>dasd</w:t>
      </w:r>
      <w:proofErr w:type="spellEnd"/>
      <w:r>
        <w:rPr>
          <w:b/>
        </w:rPr>
        <w:t xml:space="preserve"> means direct access storage device</w:t>
      </w:r>
    </w:p>
    <w:p w:rsidR="00EB3AD9" w:rsidRDefault="00EB3AD9" w:rsidP="00EB3AD9">
      <w:pPr>
        <w:pStyle w:val="ListParagraph"/>
        <w:numPr>
          <w:ilvl w:val="0"/>
          <w:numId w:val="1"/>
        </w:numPr>
      </w:pPr>
      <w:proofErr w:type="spellStart"/>
      <w:r>
        <w:t>grep</w:t>
      </w:r>
      <w:proofErr w:type="spellEnd"/>
      <w:r>
        <w:t xml:space="preserve">  is used for </w:t>
      </w:r>
      <w:r>
        <w:rPr>
          <w:b/>
        </w:rPr>
        <w:t>command searching files or words</w:t>
      </w:r>
    </w:p>
    <w:p w:rsidR="00EB3AD9" w:rsidRDefault="00EB3AD9" w:rsidP="00EB3AD9">
      <w:pPr>
        <w:pStyle w:val="ListParagraph"/>
        <w:numPr>
          <w:ilvl w:val="0"/>
          <w:numId w:val="1"/>
        </w:numPr>
      </w:pPr>
      <w:r>
        <w:t>remove directory</w:t>
      </w:r>
      <w:r>
        <w:rPr>
          <w:b/>
        </w:rPr>
        <w:t xml:space="preserve">  </w:t>
      </w:r>
      <w:proofErr w:type="spellStart"/>
      <w:r>
        <w:rPr>
          <w:b/>
        </w:rPr>
        <w:t>rmdir</w:t>
      </w:r>
      <w:proofErr w:type="spellEnd"/>
    </w:p>
    <w:p w:rsidR="00EB3AD9" w:rsidRDefault="00EB3AD9" w:rsidP="00EB3AD9">
      <w:pPr>
        <w:pStyle w:val="ListParagraph"/>
        <w:numPr>
          <w:ilvl w:val="0"/>
          <w:numId w:val="1"/>
        </w:numPr>
      </w:pPr>
      <w:r>
        <w:t>meta tag is used in</w:t>
      </w:r>
      <w:r>
        <w:rPr>
          <w:b/>
        </w:rPr>
        <w:t xml:space="preserve"> head(title)</w:t>
      </w:r>
    </w:p>
    <w:p w:rsidR="00EB3AD9" w:rsidRDefault="00EB3AD9" w:rsidP="00EB3AD9">
      <w:pPr>
        <w:pStyle w:val="ListParagraph"/>
        <w:numPr>
          <w:ilvl w:val="0"/>
          <w:numId w:val="1"/>
        </w:numPr>
      </w:pPr>
      <w:r>
        <w:t>script tag is used in</w:t>
      </w:r>
      <w:r>
        <w:rPr>
          <w:b/>
        </w:rPr>
        <w:t xml:space="preserve"> both head &amp; body</w:t>
      </w:r>
    </w:p>
    <w:p w:rsidR="00EB3AD9" w:rsidRDefault="00EB3AD9" w:rsidP="00EB3AD9">
      <w:pPr>
        <w:pStyle w:val="ListParagraph"/>
        <w:numPr>
          <w:ilvl w:val="0"/>
          <w:numId w:val="1"/>
        </w:numPr>
      </w:pPr>
      <w:r>
        <w:t xml:space="preserve">to run program in back ground  to fore ground command is  </w:t>
      </w:r>
      <w:proofErr w:type="spellStart"/>
      <w:r>
        <w:rPr>
          <w:b/>
        </w:rPr>
        <w:t>fg</w:t>
      </w:r>
      <w:proofErr w:type="spellEnd"/>
    </w:p>
    <w:p w:rsidR="00EB3AD9" w:rsidRDefault="00EB3AD9" w:rsidP="00EB3AD9">
      <w:pPr>
        <w:pStyle w:val="ListParagraph"/>
        <w:numPr>
          <w:ilvl w:val="0"/>
          <w:numId w:val="1"/>
        </w:numPr>
      </w:pPr>
      <w:r>
        <w:lastRenderedPageBreak/>
        <w:t xml:space="preserve">in pre </w:t>
      </w:r>
      <w:proofErr w:type="spellStart"/>
      <w:r>
        <w:t>emptive</w:t>
      </w:r>
      <w:proofErr w:type="spellEnd"/>
      <w:r>
        <w:t xml:space="preserve"> </w:t>
      </w:r>
      <w:proofErr w:type="spellStart"/>
      <w:r>
        <w:t>multi tasking</w:t>
      </w:r>
      <w:proofErr w:type="spellEnd"/>
      <w:r>
        <w:t xml:space="preserve"> we are using </w:t>
      </w:r>
      <w:r>
        <w:rPr>
          <w:b/>
        </w:rPr>
        <w:t>context switching</w:t>
      </w:r>
    </w:p>
    <w:p w:rsidR="00EB3AD9" w:rsidRDefault="00EB3AD9" w:rsidP="00EB3AD9">
      <w:pPr>
        <w:pStyle w:val="ListParagraph"/>
        <w:numPr>
          <w:ilvl w:val="0"/>
          <w:numId w:val="1"/>
        </w:numPr>
      </w:pPr>
      <w:r>
        <w:t xml:space="preserve">in c </w:t>
      </w:r>
      <w:proofErr w:type="spellStart"/>
      <w:r>
        <w:t>programme</w:t>
      </w:r>
      <w:proofErr w:type="spellEnd"/>
      <w:r>
        <w:t xml:space="preserve"> 60&lt;&lt;1 means</w:t>
      </w:r>
      <w:r>
        <w:rPr>
          <w:b/>
        </w:rPr>
        <w:t xml:space="preserve"> 120</w:t>
      </w:r>
    </w:p>
    <w:p w:rsidR="00EB3AD9" w:rsidRDefault="00EB3AD9" w:rsidP="00EB3AD9">
      <w:pPr>
        <w:pStyle w:val="ListParagraph"/>
        <w:numPr>
          <w:ilvl w:val="0"/>
          <w:numId w:val="1"/>
        </w:numPr>
      </w:pPr>
      <w:r>
        <w:t>9. What is the correct way to refer the cell A10 on sheet3 from sheet1?</w:t>
      </w:r>
    </w:p>
    <w:p w:rsidR="00EB3AD9" w:rsidRDefault="00EB3AD9" w:rsidP="00EB3AD9">
      <w:pPr>
        <w:pStyle w:val="ListParagraph"/>
        <w:numPr>
          <w:ilvl w:val="0"/>
          <w:numId w:val="1"/>
        </w:numPr>
      </w:pPr>
      <w:r>
        <w:t xml:space="preserve">A. </w:t>
      </w:r>
      <w:r>
        <w:rPr>
          <w:b/>
        </w:rPr>
        <w:t>sheet3!A10</w:t>
      </w:r>
      <w:r>
        <w:t>                                  B. sheet1!A10</w:t>
      </w:r>
    </w:p>
    <w:p w:rsidR="00EB3AD9" w:rsidRDefault="00EB3AD9" w:rsidP="00EB3AD9">
      <w:pPr>
        <w:pStyle w:val="ListParagraph"/>
        <w:numPr>
          <w:ilvl w:val="0"/>
          <w:numId w:val="1"/>
        </w:numPr>
      </w:pPr>
      <w:r>
        <w:t>C. Sheet3.A10                                  D. A10</w:t>
      </w:r>
    </w:p>
    <w:p w:rsidR="00EB3AD9" w:rsidRDefault="00EB3AD9" w:rsidP="00EB3AD9">
      <w:pPr>
        <w:pStyle w:val="Heading1"/>
        <w:tabs>
          <w:tab w:val="left" w:pos="180"/>
          <w:tab w:val="left" w:pos="360"/>
        </w:tabs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 start a list at the count of 3, use which? </w:t>
      </w:r>
    </w:p>
    <w:p w:rsidR="00EB3AD9" w:rsidRDefault="00EB3AD9" w:rsidP="00EB3AD9">
      <w:pPr>
        <w:numPr>
          <w:ilvl w:val="0"/>
          <w:numId w:val="2"/>
        </w:numPr>
        <w:spacing w:after="0"/>
        <w:jc w:val="both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b/>
          <w:sz w:val="20"/>
          <w:szCs w:val="20"/>
        </w:rPr>
        <w:t>&lt;</w:t>
      </w:r>
      <w:proofErr w:type="spellStart"/>
      <w:r>
        <w:rPr>
          <w:rFonts w:ascii="Arial" w:eastAsia="Calibri" w:hAnsi="Arial" w:cs="Arial"/>
          <w:b/>
          <w:sz w:val="20"/>
          <w:szCs w:val="20"/>
        </w:rPr>
        <w:t>ol</w:t>
      </w:r>
      <w:proofErr w:type="spellEnd"/>
      <w:r>
        <w:rPr>
          <w:rFonts w:ascii="Arial" w:eastAsia="Calibri" w:hAnsi="Arial" w:cs="Arial"/>
          <w:b/>
          <w:sz w:val="20"/>
          <w:szCs w:val="20"/>
        </w:rPr>
        <w:t xml:space="preserve"> start="3"&gt;</w:t>
      </w:r>
      <w:r>
        <w:rPr>
          <w:rFonts w:ascii="Arial" w:eastAsia="Calibri" w:hAnsi="Arial" w:cs="Arial"/>
          <w:sz w:val="20"/>
          <w:szCs w:val="20"/>
        </w:rPr>
        <w:t xml:space="preserve"> </w:t>
      </w:r>
      <w:r>
        <w:rPr>
          <w:rFonts w:ascii="Arial" w:eastAsia="Calibri" w:hAnsi="Arial" w:cs="Arial"/>
          <w:sz w:val="20"/>
          <w:szCs w:val="20"/>
        </w:rPr>
        <w:tab/>
      </w:r>
      <w:r>
        <w:rPr>
          <w:rFonts w:ascii="Arial" w:eastAsia="Calibri" w:hAnsi="Arial" w:cs="Arial"/>
          <w:sz w:val="20"/>
          <w:szCs w:val="20"/>
        </w:rPr>
        <w:tab/>
      </w:r>
      <w:r>
        <w:rPr>
          <w:rFonts w:ascii="Arial" w:eastAsia="Calibri" w:hAnsi="Arial" w:cs="Arial"/>
          <w:sz w:val="20"/>
          <w:szCs w:val="20"/>
        </w:rPr>
        <w:tab/>
        <w:t>b) &lt;</w:t>
      </w:r>
      <w:proofErr w:type="spellStart"/>
      <w:r>
        <w:rPr>
          <w:rFonts w:ascii="Arial" w:eastAsia="Calibri" w:hAnsi="Arial" w:cs="Arial"/>
          <w:sz w:val="20"/>
          <w:szCs w:val="20"/>
        </w:rPr>
        <w:t>ol</w:t>
      </w:r>
      <w:proofErr w:type="spellEnd"/>
      <w:r>
        <w:rPr>
          <w:rFonts w:ascii="Arial" w:eastAsia="Calibri" w:hAnsi="Arial" w:cs="Arial"/>
          <w:sz w:val="20"/>
          <w:szCs w:val="20"/>
        </w:rPr>
        <w:t xml:space="preserve"> begin="3"&gt; </w:t>
      </w:r>
    </w:p>
    <w:p w:rsidR="00EB3AD9" w:rsidRDefault="00EB3AD9" w:rsidP="00EB3AD9">
      <w:pPr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t>c)    &lt;</w:t>
      </w:r>
      <w:proofErr w:type="spellStart"/>
      <w:r>
        <w:rPr>
          <w:rFonts w:ascii="Arial" w:eastAsia="Calibri" w:hAnsi="Arial" w:cs="Arial"/>
          <w:sz w:val="20"/>
          <w:szCs w:val="20"/>
        </w:rPr>
        <w:t>ol</w:t>
      </w:r>
      <w:proofErr w:type="spellEnd"/>
      <w:r>
        <w:rPr>
          <w:rFonts w:ascii="Arial" w:eastAsia="Calibri" w:hAnsi="Arial" w:cs="Arial"/>
          <w:sz w:val="20"/>
          <w:szCs w:val="20"/>
        </w:rPr>
        <w:t xml:space="preserve"> list="5"&gt; </w:t>
      </w:r>
      <w:r>
        <w:rPr>
          <w:rFonts w:ascii="Arial" w:eastAsia="Calibri" w:hAnsi="Arial" w:cs="Arial"/>
          <w:sz w:val="20"/>
          <w:szCs w:val="20"/>
        </w:rPr>
        <w:tab/>
      </w:r>
      <w:r>
        <w:rPr>
          <w:rFonts w:ascii="Arial" w:eastAsia="Calibri" w:hAnsi="Arial" w:cs="Arial"/>
          <w:sz w:val="20"/>
          <w:szCs w:val="20"/>
        </w:rPr>
        <w:tab/>
      </w:r>
      <w:r>
        <w:rPr>
          <w:rFonts w:ascii="Arial" w:eastAsia="Calibri" w:hAnsi="Arial" w:cs="Arial"/>
          <w:sz w:val="20"/>
          <w:szCs w:val="20"/>
        </w:rPr>
        <w:tab/>
        <w:t>d</w:t>
      </w:r>
      <w:proofErr w:type="gramStart"/>
      <w:r>
        <w:rPr>
          <w:rFonts w:ascii="Arial" w:eastAsia="Calibri" w:hAnsi="Arial" w:cs="Arial"/>
          <w:sz w:val="20"/>
          <w:szCs w:val="20"/>
        </w:rPr>
        <w:t>)&lt;</w:t>
      </w:r>
      <w:proofErr w:type="spellStart"/>
      <w:proofErr w:type="gramEnd"/>
      <w:r>
        <w:rPr>
          <w:rFonts w:ascii="Arial" w:eastAsia="Calibri" w:hAnsi="Arial" w:cs="Arial"/>
          <w:sz w:val="20"/>
          <w:szCs w:val="20"/>
        </w:rPr>
        <w:t>ul</w:t>
      </w:r>
      <w:proofErr w:type="spellEnd"/>
      <w:r>
        <w:rPr>
          <w:rFonts w:ascii="Arial" w:eastAsia="Calibri" w:hAnsi="Arial" w:cs="Arial"/>
          <w:sz w:val="20"/>
          <w:szCs w:val="20"/>
        </w:rPr>
        <w:t xml:space="preserve"> list=”3”&gt;</w:t>
      </w:r>
    </w:p>
    <w:p w:rsidR="00EB3AD9" w:rsidRDefault="00EB3AD9" w:rsidP="00EB3AD9"/>
    <w:p w:rsidR="00EB3AD9" w:rsidRDefault="00EB3AD9" w:rsidP="00EB3AD9">
      <w:pPr>
        <w:pStyle w:val="ListParagraph"/>
      </w:pPr>
      <w:r>
        <w:t xml:space="preserve">In background color in html we use </w:t>
      </w:r>
      <w:proofErr w:type="spellStart"/>
      <w:proofErr w:type="gramStart"/>
      <w:r>
        <w:rPr>
          <w:b/>
        </w:rPr>
        <w:t>bg</w:t>
      </w:r>
      <w:proofErr w:type="spellEnd"/>
      <w:proofErr w:type="gramEnd"/>
      <w:r>
        <w:t xml:space="preserve"> color</w:t>
      </w:r>
    </w:p>
    <w:p w:rsidR="00EB3AD9" w:rsidRDefault="00EB3AD9" w:rsidP="00EB3AD9">
      <w:pPr>
        <w:pStyle w:val="ListParagraph"/>
      </w:pPr>
      <w:proofErr w:type="gramStart"/>
      <w:r>
        <w:t>1.Excel</w:t>
      </w:r>
      <w:proofErr w:type="gramEnd"/>
      <w:r>
        <w:t xml:space="preserve">: what is the function to find max in </w:t>
      </w:r>
      <w:proofErr w:type="spellStart"/>
      <w:r>
        <w:t>coulnmn</w:t>
      </w:r>
      <w:proofErr w:type="spellEnd"/>
      <w:r>
        <w:t xml:space="preserve"> C : </w:t>
      </w:r>
      <w:proofErr w:type="spellStart"/>
      <w:r>
        <w:rPr>
          <w:b/>
        </w:rPr>
        <w:t>Ans</w:t>
      </w:r>
      <w:proofErr w:type="spellEnd"/>
      <w:r>
        <w:rPr>
          <w:b/>
        </w:rPr>
        <w:t>: Max(C1:C15)</w:t>
      </w:r>
      <w:r>
        <w:br/>
      </w:r>
      <w:r>
        <w:br/>
        <w:t>2.Excel: Your selecting the column M and N and inserting a new column then where it will be get added.</w:t>
      </w:r>
      <w:r>
        <w:br/>
      </w:r>
      <w:r>
        <w:br/>
        <w:t xml:space="preserve">         a. </w:t>
      </w:r>
      <w:r>
        <w:rPr>
          <w:b/>
          <w:bCs/>
        </w:rPr>
        <w:t xml:space="preserve">It will get add after </w:t>
      </w:r>
      <w:proofErr w:type="spellStart"/>
      <w:r>
        <w:rPr>
          <w:b/>
          <w:bCs/>
        </w:rPr>
        <w:t>coulmn</w:t>
      </w:r>
      <w:proofErr w:type="spellEnd"/>
      <w:r>
        <w:rPr>
          <w:b/>
          <w:bCs/>
        </w:rPr>
        <w:t xml:space="preserve"> L</w:t>
      </w:r>
      <w:r>
        <w:br/>
        <w:t xml:space="preserve">     b. It will get add after </w:t>
      </w:r>
      <w:proofErr w:type="spellStart"/>
      <w:r>
        <w:t>coulmn</w:t>
      </w:r>
      <w:proofErr w:type="spellEnd"/>
      <w:r>
        <w:t xml:space="preserve"> N</w:t>
      </w:r>
      <w:r>
        <w:br/>
        <w:t xml:space="preserve">         c. It will get add after </w:t>
      </w:r>
      <w:proofErr w:type="spellStart"/>
      <w:r>
        <w:t>coulmn</w:t>
      </w:r>
      <w:proofErr w:type="spellEnd"/>
      <w:r>
        <w:t xml:space="preserve"> O</w:t>
      </w:r>
      <w:r>
        <w:br/>
        <w:t>     </w:t>
      </w:r>
      <w:proofErr w:type="gramStart"/>
      <w:r>
        <w:t>d.</w:t>
      </w:r>
      <w:proofErr w:type="gramEnd"/>
      <w:r>
        <w:t xml:space="preserve"> ...................</w:t>
      </w:r>
    </w:p>
    <w:p w:rsidR="00EB3AD9" w:rsidRDefault="00EB3AD9" w:rsidP="00EB3AD9">
      <w:pPr>
        <w:pStyle w:val="ListParagraph"/>
      </w:pPr>
    </w:p>
    <w:p w:rsidR="00EB3AD9" w:rsidRDefault="00EB3AD9" w:rsidP="00EB3AD9">
      <w:pPr>
        <w:pStyle w:val="ListParagraph"/>
        <w:rPr>
          <w:color w:val="000000"/>
        </w:rPr>
      </w:pPr>
      <w:proofErr w:type="gramStart"/>
      <w:r>
        <w:t>4.HTML</w:t>
      </w:r>
      <w:proofErr w:type="gramEnd"/>
      <w:r>
        <w:t xml:space="preserve">:  If you want to start the order list in middle of 3 number. </w:t>
      </w:r>
      <w:r>
        <w:br/>
      </w:r>
      <w:r>
        <w:br/>
        <w:t xml:space="preserve">         a. </w:t>
      </w:r>
      <w:r>
        <w:rPr>
          <w:b/>
        </w:rPr>
        <w:t>&lt;</w:t>
      </w:r>
      <w:proofErr w:type="spellStart"/>
      <w:r>
        <w:rPr>
          <w:b/>
        </w:rPr>
        <w:t>ol</w:t>
      </w:r>
      <w:proofErr w:type="spellEnd"/>
      <w:r>
        <w:rPr>
          <w:b/>
        </w:rPr>
        <w:t xml:space="preserve"> start="3"&gt;</w:t>
      </w:r>
      <w:r>
        <w:br/>
        <w:t>         b. &lt;</w:t>
      </w:r>
      <w:proofErr w:type="spellStart"/>
      <w:r>
        <w:t>ol</w:t>
      </w:r>
      <w:proofErr w:type="spellEnd"/>
      <w:r>
        <w:t xml:space="preserve"> begin="3"&gt;</w:t>
      </w:r>
      <w:r>
        <w:br/>
        <w:t>         c. ..........</w:t>
      </w:r>
      <w:r>
        <w:br/>
        <w:t>     </w:t>
      </w:r>
      <w:proofErr w:type="gramStart"/>
      <w:r>
        <w:t>d.</w:t>
      </w:r>
      <w:proofErr w:type="gramEnd"/>
      <w:r>
        <w:t xml:space="preserve"> ...........</w:t>
      </w:r>
    </w:p>
    <w:p w:rsidR="00EB3AD9" w:rsidRDefault="00EB3AD9" w:rsidP="00EB3AD9">
      <w:pPr>
        <w:pStyle w:val="ListParagraph"/>
        <w:rPr>
          <w:color w:val="000000"/>
        </w:rPr>
      </w:pPr>
      <w:r>
        <w:rPr>
          <w:color w:val="000000"/>
        </w:rPr>
        <w:t xml:space="preserve">2. </w:t>
      </w:r>
      <w:proofErr w:type="spellStart"/>
      <w:proofErr w:type="gramStart"/>
      <w:r>
        <w:rPr>
          <w:color w:val="000000"/>
        </w:rPr>
        <w:t>wat</w:t>
      </w:r>
      <w:proofErr w:type="spellEnd"/>
      <w:proofErr w:type="gramEnd"/>
      <w:r>
        <w:rPr>
          <w:color w:val="000000"/>
        </w:rPr>
        <w:t xml:space="preserve"> is port- </w:t>
      </w:r>
      <w:r>
        <w:rPr>
          <w:b/>
          <w:color w:val="000000"/>
        </w:rPr>
        <w:t>port is a socket  used for transfer data one device to another</w:t>
      </w:r>
    </w:p>
    <w:p w:rsidR="00EB3AD9" w:rsidRDefault="00EB3AD9" w:rsidP="00EB3AD9">
      <w:pPr>
        <w:pStyle w:val="ListParagraph"/>
        <w:rPr>
          <w:b/>
          <w:color w:val="000000"/>
        </w:rPr>
      </w:pPr>
      <w:r>
        <w:rPr>
          <w:color w:val="000000"/>
        </w:rPr>
        <w:t xml:space="preserve">3. </w:t>
      </w:r>
      <w:proofErr w:type="spellStart"/>
      <w:proofErr w:type="gramStart"/>
      <w:r>
        <w:rPr>
          <w:color w:val="000000"/>
        </w:rPr>
        <w:t>unix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cmd</w:t>
      </w:r>
      <w:proofErr w:type="spellEnd"/>
      <w:r>
        <w:rPr>
          <w:color w:val="000000"/>
        </w:rPr>
        <w:t xml:space="preserve"> to display invisible files </w:t>
      </w:r>
      <w:proofErr w:type="spellStart"/>
      <w:r>
        <w:rPr>
          <w:b/>
          <w:color w:val="000000"/>
        </w:rPr>
        <w:t>ls</w:t>
      </w:r>
      <w:proofErr w:type="spellEnd"/>
      <w:r>
        <w:rPr>
          <w:b/>
          <w:color w:val="000000"/>
        </w:rPr>
        <w:t>-a</w:t>
      </w:r>
    </w:p>
    <w:p w:rsidR="00EB3AD9" w:rsidRDefault="00EB3AD9" w:rsidP="00EB3AD9">
      <w:pPr>
        <w:pStyle w:val="ListParagraph"/>
        <w:rPr>
          <w:rFonts w:ascii="Calibri" w:eastAsia="Calibri" w:hAnsi="Calibri" w:cs="Times New Roman"/>
          <w:b/>
          <w:color w:val="000000"/>
        </w:rPr>
      </w:pPr>
      <w:r>
        <w:rPr>
          <w:rFonts w:ascii="Arial" w:eastAsia="Calibri" w:hAnsi="Arial" w:cs="Arial"/>
          <w:b/>
          <w:bCs/>
          <w:sz w:val="20"/>
          <w:szCs w:val="20"/>
        </w:rPr>
        <w:t xml:space="preserve">  </w:t>
      </w:r>
      <w:r>
        <w:rPr>
          <w:rFonts w:ascii="Arial" w:eastAsia="Calibri" w:hAnsi="Arial" w:cs="Arial"/>
          <w:b/>
          <w:sz w:val="20"/>
          <w:szCs w:val="20"/>
        </w:rPr>
        <w:t>Which of these tags are all &lt;table&gt; tags?</w:t>
      </w:r>
    </w:p>
    <w:p w:rsidR="00EB3AD9" w:rsidRDefault="00EB3AD9" w:rsidP="00EB3AD9">
      <w:pPr>
        <w:numPr>
          <w:ilvl w:val="0"/>
          <w:numId w:val="3"/>
        </w:numPr>
        <w:spacing w:after="0"/>
        <w:jc w:val="both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t>&lt;table&gt;&lt;</w:t>
      </w:r>
      <w:proofErr w:type="spellStart"/>
      <w:r>
        <w:rPr>
          <w:rFonts w:ascii="Arial" w:eastAsia="Calibri" w:hAnsi="Arial" w:cs="Arial"/>
          <w:sz w:val="20"/>
          <w:szCs w:val="20"/>
        </w:rPr>
        <w:t>tr</w:t>
      </w:r>
      <w:proofErr w:type="spellEnd"/>
      <w:r>
        <w:rPr>
          <w:rFonts w:ascii="Arial" w:eastAsia="Calibri" w:hAnsi="Arial" w:cs="Arial"/>
          <w:sz w:val="20"/>
          <w:szCs w:val="20"/>
        </w:rPr>
        <w:t>&gt;&lt;</w:t>
      </w:r>
      <w:proofErr w:type="spellStart"/>
      <w:r>
        <w:rPr>
          <w:rFonts w:ascii="Arial" w:eastAsia="Calibri" w:hAnsi="Arial" w:cs="Arial"/>
          <w:sz w:val="20"/>
          <w:szCs w:val="20"/>
        </w:rPr>
        <w:t>tt</w:t>
      </w:r>
      <w:proofErr w:type="spellEnd"/>
      <w:r>
        <w:rPr>
          <w:rFonts w:ascii="Arial" w:eastAsia="Calibri" w:hAnsi="Arial" w:cs="Arial"/>
          <w:sz w:val="20"/>
          <w:szCs w:val="20"/>
        </w:rPr>
        <w:t>&gt;</w:t>
      </w:r>
      <w:r>
        <w:rPr>
          <w:rFonts w:ascii="Arial" w:eastAsia="Calibri" w:hAnsi="Arial" w:cs="Arial"/>
          <w:sz w:val="20"/>
          <w:szCs w:val="20"/>
        </w:rPr>
        <w:tab/>
      </w:r>
      <w:r>
        <w:rPr>
          <w:rFonts w:ascii="Arial" w:eastAsia="Calibri" w:hAnsi="Arial" w:cs="Arial"/>
          <w:sz w:val="20"/>
          <w:szCs w:val="20"/>
        </w:rPr>
        <w:tab/>
      </w:r>
      <w:r>
        <w:rPr>
          <w:rFonts w:ascii="Arial" w:eastAsia="Calibri" w:hAnsi="Arial" w:cs="Arial"/>
          <w:sz w:val="20"/>
          <w:szCs w:val="20"/>
        </w:rPr>
        <w:tab/>
      </w:r>
      <w:r>
        <w:rPr>
          <w:rFonts w:ascii="Arial" w:eastAsia="Calibri" w:hAnsi="Arial" w:cs="Arial"/>
          <w:b/>
          <w:sz w:val="20"/>
          <w:szCs w:val="20"/>
        </w:rPr>
        <w:t>b) &lt;table&gt;&lt;</w:t>
      </w:r>
      <w:proofErr w:type="spellStart"/>
      <w:r>
        <w:rPr>
          <w:rFonts w:ascii="Arial" w:eastAsia="Calibri" w:hAnsi="Arial" w:cs="Arial"/>
          <w:b/>
          <w:sz w:val="20"/>
          <w:szCs w:val="20"/>
        </w:rPr>
        <w:t>tr</w:t>
      </w:r>
      <w:proofErr w:type="spellEnd"/>
      <w:r>
        <w:rPr>
          <w:rFonts w:ascii="Arial" w:eastAsia="Calibri" w:hAnsi="Arial" w:cs="Arial"/>
          <w:b/>
          <w:sz w:val="20"/>
          <w:szCs w:val="20"/>
        </w:rPr>
        <w:t>&gt;&lt;td&gt;</w:t>
      </w:r>
    </w:p>
    <w:p w:rsidR="00EB3AD9" w:rsidRDefault="00EB3AD9" w:rsidP="00EB3AD9">
      <w:pPr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t>c)    &lt;</w:t>
      </w:r>
      <w:proofErr w:type="spellStart"/>
      <w:proofErr w:type="gramStart"/>
      <w:r>
        <w:rPr>
          <w:rFonts w:ascii="Arial" w:eastAsia="Calibri" w:hAnsi="Arial" w:cs="Arial"/>
          <w:sz w:val="20"/>
          <w:szCs w:val="20"/>
        </w:rPr>
        <w:t>thead</w:t>
      </w:r>
      <w:proofErr w:type="spellEnd"/>
      <w:proofErr w:type="gramEnd"/>
      <w:r>
        <w:rPr>
          <w:rFonts w:ascii="Arial" w:eastAsia="Calibri" w:hAnsi="Arial" w:cs="Arial"/>
          <w:sz w:val="20"/>
          <w:szCs w:val="20"/>
        </w:rPr>
        <w:t>&gt;&lt;body&gt;&lt;</w:t>
      </w:r>
      <w:proofErr w:type="spellStart"/>
      <w:r>
        <w:rPr>
          <w:rFonts w:ascii="Arial" w:eastAsia="Calibri" w:hAnsi="Arial" w:cs="Arial"/>
          <w:sz w:val="20"/>
          <w:szCs w:val="20"/>
        </w:rPr>
        <w:t>tr</w:t>
      </w:r>
      <w:proofErr w:type="spellEnd"/>
      <w:r>
        <w:rPr>
          <w:rFonts w:ascii="Arial" w:eastAsia="Calibri" w:hAnsi="Arial" w:cs="Arial"/>
          <w:sz w:val="20"/>
          <w:szCs w:val="20"/>
        </w:rPr>
        <w:t>&gt;</w:t>
      </w:r>
      <w:r>
        <w:rPr>
          <w:rFonts w:ascii="Arial" w:eastAsia="Calibri" w:hAnsi="Arial" w:cs="Arial"/>
          <w:sz w:val="20"/>
          <w:szCs w:val="20"/>
        </w:rPr>
        <w:tab/>
      </w:r>
      <w:r>
        <w:rPr>
          <w:rFonts w:ascii="Arial" w:eastAsia="Calibri" w:hAnsi="Arial" w:cs="Arial"/>
          <w:sz w:val="20"/>
          <w:szCs w:val="20"/>
        </w:rPr>
        <w:tab/>
      </w:r>
      <w:r>
        <w:rPr>
          <w:rFonts w:ascii="Arial" w:eastAsia="Calibri" w:hAnsi="Arial" w:cs="Arial"/>
          <w:sz w:val="20"/>
          <w:szCs w:val="20"/>
        </w:rPr>
        <w:tab/>
        <w:t>d) &lt;table&gt;&lt;head&gt;&lt;</w:t>
      </w:r>
      <w:proofErr w:type="spellStart"/>
      <w:r>
        <w:rPr>
          <w:rFonts w:ascii="Arial" w:eastAsia="Calibri" w:hAnsi="Arial" w:cs="Arial"/>
          <w:sz w:val="20"/>
          <w:szCs w:val="20"/>
        </w:rPr>
        <w:t>tfoot</w:t>
      </w:r>
      <w:proofErr w:type="spellEnd"/>
      <w:r>
        <w:rPr>
          <w:rFonts w:ascii="Arial" w:eastAsia="Calibri" w:hAnsi="Arial" w:cs="Arial"/>
          <w:sz w:val="20"/>
          <w:szCs w:val="20"/>
        </w:rPr>
        <w:t>&gt;</w:t>
      </w:r>
    </w:p>
    <w:p w:rsidR="00EB3AD9" w:rsidRDefault="00EB3AD9" w:rsidP="00EB3AD9">
      <w:pPr>
        <w:pStyle w:val="HTMLPreformatted"/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Which command we use to add an Image?</w:t>
      </w:r>
    </w:p>
    <w:p w:rsidR="00EB3AD9" w:rsidRDefault="00EB3AD9" w:rsidP="00EB3AD9">
      <w:pPr>
        <w:pStyle w:val="HTMLPreformatted"/>
        <w:spacing w:line="276" w:lineRule="auto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a)   &lt;image </w:t>
      </w:r>
      <w:proofErr w:type="spellStart"/>
      <w:r>
        <w:rPr>
          <w:rFonts w:ascii="Arial" w:hAnsi="Arial" w:cs="Arial"/>
          <w:sz w:val="20"/>
          <w:szCs w:val="20"/>
        </w:rPr>
        <w:t>src</w:t>
      </w:r>
      <w:proofErr w:type="spellEnd"/>
      <w:r>
        <w:rPr>
          <w:rFonts w:ascii="Arial" w:hAnsi="Arial" w:cs="Arial"/>
          <w:sz w:val="20"/>
          <w:szCs w:val="20"/>
        </w:rPr>
        <w:t>="</w:t>
      </w:r>
      <w:proofErr w:type="spellStart"/>
      <w:r>
        <w:rPr>
          <w:rFonts w:ascii="Arial" w:hAnsi="Arial" w:cs="Arial"/>
          <w:sz w:val="20"/>
          <w:szCs w:val="20"/>
        </w:rPr>
        <w:t>url</w:t>
      </w:r>
      <w:proofErr w:type="spellEnd"/>
      <w:r>
        <w:rPr>
          <w:rFonts w:ascii="Arial" w:hAnsi="Arial" w:cs="Arial"/>
          <w:sz w:val="20"/>
          <w:szCs w:val="20"/>
        </w:rPr>
        <w:t>"&gt;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>b)   &lt;</w:t>
      </w:r>
      <w:proofErr w:type="spellStart"/>
      <w:r>
        <w:rPr>
          <w:rFonts w:ascii="Arial" w:hAnsi="Arial" w:cs="Arial"/>
          <w:b/>
          <w:sz w:val="20"/>
          <w:szCs w:val="20"/>
        </w:rPr>
        <w:t>img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sz w:val="20"/>
          <w:szCs w:val="20"/>
        </w:rPr>
        <w:t>src</w:t>
      </w:r>
      <w:proofErr w:type="spellEnd"/>
      <w:r>
        <w:rPr>
          <w:rFonts w:ascii="Arial" w:hAnsi="Arial" w:cs="Arial"/>
          <w:b/>
          <w:sz w:val="20"/>
          <w:szCs w:val="20"/>
        </w:rPr>
        <w:t>="</w:t>
      </w:r>
      <w:proofErr w:type="spellStart"/>
      <w:r>
        <w:rPr>
          <w:rFonts w:ascii="Arial" w:hAnsi="Arial" w:cs="Arial"/>
          <w:b/>
          <w:sz w:val="20"/>
          <w:szCs w:val="20"/>
        </w:rPr>
        <w:t>url</w:t>
      </w:r>
      <w:proofErr w:type="spellEnd"/>
      <w:r>
        <w:rPr>
          <w:rFonts w:ascii="Arial" w:hAnsi="Arial" w:cs="Arial"/>
          <w:b/>
          <w:sz w:val="20"/>
          <w:szCs w:val="20"/>
        </w:rPr>
        <w:t>"&gt;</w:t>
      </w:r>
    </w:p>
    <w:p w:rsidR="00EB3AD9" w:rsidRDefault="00EB3AD9" w:rsidP="00EB3AD9">
      <w:pPr>
        <w:pStyle w:val="HTMLPreformatted"/>
        <w:spacing w:line="276" w:lineRule="auto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c)   &lt;</w:t>
      </w:r>
      <w:proofErr w:type="spellStart"/>
      <w:r>
        <w:rPr>
          <w:rFonts w:ascii="Arial" w:hAnsi="Arial" w:cs="Arial"/>
          <w:sz w:val="20"/>
          <w:szCs w:val="20"/>
        </w:rPr>
        <w:t>src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img</w:t>
      </w:r>
      <w:proofErr w:type="spellEnd"/>
      <w:r>
        <w:rPr>
          <w:rFonts w:ascii="Arial" w:hAnsi="Arial" w:cs="Arial"/>
          <w:sz w:val="20"/>
          <w:szCs w:val="20"/>
        </w:rPr>
        <w:t>="</w:t>
      </w:r>
      <w:proofErr w:type="spellStart"/>
      <w:r>
        <w:rPr>
          <w:rFonts w:ascii="Arial" w:hAnsi="Arial" w:cs="Arial"/>
          <w:sz w:val="20"/>
          <w:szCs w:val="20"/>
        </w:rPr>
        <w:t>url</w:t>
      </w:r>
      <w:proofErr w:type="spellEnd"/>
      <w:r>
        <w:rPr>
          <w:rFonts w:ascii="Arial" w:hAnsi="Arial" w:cs="Arial"/>
          <w:sz w:val="20"/>
          <w:szCs w:val="20"/>
        </w:rPr>
        <w:t>"&gt;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d</w:t>
      </w:r>
      <w:proofErr w:type="gramStart"/>
      <w:r>
        <w:rPr>
          <w:rFonts w:ascii="Arial" w:hAnsi="Arial" w:cs="Arial"/>
          <w:sz w:val="20"/>
          <w:szCs w:val="20"/>
        </w:rPr>
        <w:t>)  &lt;</w:t>
      </w:r>
      <w:proofErr w:type="spellStart"/>
      <w:proofErr w:type="gramEnd"/>
      <w:r>
        <w:rPr>
          <w:rFonts w:ascii="Arial" w:hAnsi="Arial" w:cs="Arial"/>
          <w:sz w:val="20"/>
          <w:szCs w:val="20"/>
        </w:rPr>
        <w:t>img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srcimg</w:t>
      </w:r>
      <w:proofErr w:type="spellEnd"/>
      <w:r>
        <w:rPr>
          <w:rFonts w:ascii="Arial" w:hAnsi="Arial" w:cs="Arial"/>
          <w:sz w:val="20"/>
          <w:szCs w:val="20"/>
        </w:rPr>
        <w:t>="</w:t>
      </w:r>
      <w:proofErr w:type="spellStart"/>
      <w:r>
        <w:rPr>
          <w:rFonts w:ascii="Arial" w:hAnsi="Arial" w:cs="Arial"/>
          <w:sz w:val="20"/>
          <w:szCs w:val="20"/>
        </w:rPr>
        <w:t>url</w:t>
      </w:r>
      <w:proofErr w:type="spellEnd"/>
      <w:r>
        <w:rPr>
          <w:rFonts w:ascii="Arial" w:hAnsi="Arial" w:cs="Arial"/>
          <w:sz w:val="20"/>
          <w:szCs w:val="20"/>
        </w:rPr>
        <w:t xml:space="preserve">"&gt; </w:t>
      </w:r>
    </w:p>
    <w:p w:rsidR="00EB3AD9" w:rsidRDefault="00EB3AD9" w:rsidP="00EB3AD9">
      <w:pPr>
        <w:tabs>
          <w:tab w:val="left" w:pos="916"/>
          <w:tab w:val="left" w:pos="1832"/>
          <w:tab w:val="left" w:pos="2748"/>
          <w:tab w:val="left" w:pos="3664"/>
          <w:tab w:val="left" w:pos="432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eastAsia="Calibri" w:hAnsi="Arial" w:cs="Arial"/>
          <w:b/>
          <w:bCs/>
          <w:sz w:val="20"/>
          <w:szCs w:val="20"/>
        </w:rPr>
      </w:pPr>
      <w:r>
        <w:rPr>
          <w:rFonts w:ascii="Arial" w:eastAsia="Calibri" w:hAnsi="Arial" w:cs="Arial"/>
          <w:b/>
          <w:bCs/>
          <w:sz w:val="20"/>
          <w:szCs w:val="20"/>
        </w:rPr>
        <w:t>What is the correct HTML for creating a website linking?</w:t>
      </w:r>
    </w:p>
    <w:p w:rsidR="00EB3AD9" w:rsidRDefault="00EB3AD9" w:rsidP="00EB3AD9">
      <w:pPr>
        <w:numPr>
          <w:ilvl w:val="0"/>
          <w:numId w:val="4"/>
        </w:numPr>
        <w:spacing w:after="0"/>
        <w:jc w:val="both"/>
        <w:rPr>
          <w:rFonts w:ascii="Arial" w:eastAsia="Calibri" w:hAnsi="Arial" w:cs="Arial"/>
          <w:b/>
          <w:sz w:val="20"/>
          <w:szCs w:val="20"/>
        </w:rPr>
      </w:pPr>
      <w:r>
        <w:rPr>
          <w:rFonts w:ascii="Arial" w:eastAsia="Calibri" w:hAnsi="Arial" w:cs="Arial"/>
          <w:b/>
          <w:sz w:val="20"/>
          <w:szCs w:val="20"/>
        </w:rPr>
        <w:t xml:space="preserve">&lt;a </w:t>
      </w:r>
      <w:proofErr w:type="spellStart"/>
      <w:r>
        <w:rPr>
          <w:rFonts w:ascii="Arial" w:eastAsia="Calibri" w:hAnsi="Arial" w:cs="Arial"/>
          <w:b/>
          <w:sz w:val="20"/>
          <w:szCs w:val="20"/>
        </w:rPr>
        <w:t>href</w:t>
      </w:r>
      <w:proofErr w:type="spellEnd"/>
      <w:r>
        <w:rPr>
          <w:rFonts w:ascii="Arial" w:eastAsia="Calibri" w:hAnsi="Arial" w:cs="Arial"/>
          <w:b/>
          <w:sz w:val="20"/>
          <w:szCs w:val="20"/>
        </w:rPr>
        <w:t>=”http:\ \ www.google.com”&gt;</w:t>
      </w:r>
      <w:proofErr w:type="spellStart"/>
      <w:r>
        <w:rPr>
          <w:rFonts w:ascii="Arial" w:eastAsia="Calibri" w:hAnsi="Arial" w:cs="Arial"/>
          <w:b/>
          <w:sz w:val="20"/>
          <w:szCs w:val="20"/>
        </w:rPr>
        <w:t>google</w:t>
      </w:r>
      <w:proofErr w:type="spellEnd"/>
      <w:r>
        <w:rPr>
          <w:rFonts w:ascii="Arial" w:eastAsia="Calibri" w:hAnsi="Arial" w:cs="Arial"/>
          <w:b/>
          <w:sz w:val="20"/>
          <w:szCs w:val="20"/>
        </w:rPr>
        <w:t>&lt;/a&gt;</w:t>
      </w:r>
    </w:p>
    <w:p w:rsidR="00EB3AD9" w:rsidRDefault="00EB3AD9" w:rsidP="00EB3AD9">
      <w:pPr>
        <w:numPr>
          <w:ilvl w:val="0"/>
          <w:numId w:val="4"/>
        </w:numPr>
        <w:spacing w:after="0"/>
        <w:jc w:val="both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t>&lt;a&gt;http://www.google.com&lt;/a&gt;</w:t>
      </w:r>
    </w:p>
    <w:p w:rsidR="00EB3AD9" w:rsidRDefault="00EB3AD9" w:rsidP="00EB3AD9">
      <w:pPr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t xml:space="preserve">&lt;a </w:t>
      </w:r>
      <w:proofErr w:type="spellStart"/>
      <w:r>
        <w:rPr>
          <w:rFonts w:ascii="Arial" w:eastAsia="Calibri" w:hAnsi="Arial" w:cs="Arial"/>
          <w:sz w:val="20"/>
          <w:szCs w:val="20"/>
        </w:rPr>
        <w:t>url</w:t>
      </w:r>
      <w:proofErr w:type="spellEnd"/>
      <w:r>
        <w:rPr>
          <w:rFonts w:ascii="Arial" w:eastAsia="Calibri" w:hAnsi="Arial" w:cs="Arial"/>
          <w:sz w:val="20"/>
          <w:szCs w:val="20"/>
        </w:rPr>
        <w:t>="http://www.google.com"&gt;google.coms.com&lt;/a&gt;</w:t>
      </w:r>
    </w:p>
    <w:p w:rsidR="00EB3AD9" w:rsidRDefault="00EB3AD9" w:rsidP="00EB3AD9">
      <w:pPr>
        <w:tabs>
          <w:tab w:val="left" w:pos="916"/>
          <w:tab w:val="left" w:pos="1832"/>
          <w:tab w:val="left" w:pos="2748"/>
          <w:tab w:val="left" w:pos="3664"/>
          <w:tab w:val="left" w:pos="432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Arial" w:hAnsi="Arial" w:cs="Arial"/>
          <w:sz w:val="20"/>
          <w:szCs w:val="20"/>
        </w:rPr>
      </w:pPr>
    </w:p>
    <w:p w:rsidR="00EB3AD9" w:rsidRDefault="00EB3AD9" w:rsidP="00EB3AD9">
      <w:pPr>
        <w:pStyle w:val="HTMLPreformatted"/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.  What will extension for HTML document?</w:t>
      </w:r>
    </w:p>
    <w:p w:rsidR="00EB3AD9" w:rsidRDefault="00EB3AD9" w:rsidP="00EB3AD9">
      <w:pPr>
        <w:pStyle w:val="HTMLPreformatted"/>
        <w:spacing w:line="276" w:lineRule="auto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a)  .</w:t>
      </w:r>
      <w:proofErr w:type="spellStart"/>
      <w:r>
        <w:rPr>
          <w:rFonts w:ascii="Arial" w:hAnsi="Arial" w:cs="Arial"/>
          <w:sz w:val="20"/>
          <w:szCs w:val="20"/>
        </w:rPr>
        <w:t>xhtml</w:t>
      </w:r>
      <w:proofErr w:type="spellEnd"/>
      <w:r>
        <w:rPr>
          <w:rFonts w:ascii="Arial" w:hAnsi="Arial" w:cs="Arial"/>
          <w:sz w:val="20"/>
          <w:szCs w:val="20"/>
        </w:rPr>
        <w:tab/>
        <w:t xml:space="preserve">b) .html </w:t>
      </w:r>
      <w:r>
        <w:rPr>
          <w:rFonts w:ascii="Arial" w:hAnsi="Arial" w:cs="Arial"/>
          <w:sz w:val="20"/>
          <w:szCs w:val="20"/>
        </w:rPr>
        <w:tab/>
        <w:t>c) .</w:t>
      </w:r>
      <w:proofErr w:type="spellStart"/>
      <w:r>
        <w:rPr>
          <w:rFonts w:ascii="Arial" w:hAnsi="Arial" w:cs="Arial"/>
          <w:sz w:val="20"/>
          <w:szCs w:val="20"/>
        </w:rPr>
        <w:t>htm</w:t>
      </w:r>
      <w:proofErr w:type="spellEnd"/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>d) both b &amp; c</w:t>
      </w:r>
    </w:p>
    <w:p w:rsidR="00EB3AD9" w:rsidRDefault="00EB3AD9" w:rsidP="00EB3AD9">
      <w:pPr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Arial" w:hAnsi="Arial" w:cs="Arial"/>
          <w:sz w:val="20"/>
          <w:szCs w:val="20"/>
        </w:rPr>
      </w:pPr>
    </w:p>
    <w:p w:rsidR="00EB3AD9" w:rsidRDefault="00EB3AD9" w:rsidP="00EB3AD9">
      <w:pPr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080"/>
        <w:jc w:val="both"/>
        <w:rPr>
          <w:rFonts w:ascii="Arial" w:hAnsi="Arial" w:cs="Arial"/>
          <w:sz w:val="20"/>
          <w:szCs w:val="20"/>
        </w:rPr>
      </w:pPr>
    </w:p>
    <w:p w:rsidR="00EB3AD9" w:rsidRDefault="00EB3AD9" w:rsidP="00EB3AD9">
      <w:pPr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eastAsia="Calibri" w:hAnsi="Arial" w:cs="Arial"/>
          <w:b/>
          <w:bCs/>
          <w:sz w:val="20"/>
          <w:szCs w:val="20"/>
        </w:rPr>
      </w:pPr>
      <w:r>
        <w:rPr>
          <w:rFonts w:ascii="Arial" w:eastAsia="Calibri" w:hAnsi="Arial" w:cs="Arial"/>
          <w:b/>
          <w:bCs/>
          <w:sz w:val="20"/>
          <w:szCs w:val="20"/>
        </w:rPr>
        <w:t xml:space="preserve">Comment in HTML document is given by </w:t>
      </w:r>
    </w:p>
    <w:p w:rsidR="00EB3AD9" w:rsidRDefault="00EB3AD9" w:rsidP="00EB3AD9">
      <w:pPr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b/>
          <w:bCs/>
          <w:sz w:val="20"/>
          <w:szCs w:val="20"/>
        </w:rPr>
        <w:t xml:space="preserve">             </w:t>
      </w:r>
      <w:r>
        <w:rPr>
          <w:rFonts w:ascii="Arial" w:eastAsia="Calibri" w:hAnsi="Arial" w:cs="Arial"/>
          <w:sz w:val="20"/>
          <w:szCs w:val="20"/>
        </w:rPr>
        <w:t>a)  &lt;</w:t>
      </w:r>
      <w:proofErr w:type="gramStart"/>
      <w:r>
        <w:rPr>
          <w:rFonts w:ascii="Arial" w:eastAsia="Calibri" w:hAnsi="Arial" w:cs="Arial"/>
          <w:sz w:val="20"/>
          <w:szCs w:val="20"/>
        </w:rPr>
        <w:t>?--</w:t>
      </w:r>
      <w:proofErr w:type="gramEnd"/>
      <w:r>
        <w:rPr>
          <w:rFonts w:ascii="Arial" w:eastAsia="Calibri" w:hAnsi="Arial" w:cs="Arial"/>
          <w:sz w:val="20"/>
          <w:szCs w:val="20"/>
        </w:rPr>
        <w:t xml:space="preserve">      --&gt;   </w:t>
      </w:r>
      <w:r>
        <w:rPr>
          <w:rFonts w:ascii="Arial" w:eastAsia="Calibri" w:hAnsi="Arial" w:cs="Arial"/>
          <w:sz w:val="20"/>
          <w:szCs w:val="20"/>
        </w:rPr>
        <w:tab/>
      </w:r>
      <w:r>
        <w:rPr>
          <w:rFonts w:ascii="Arial" w:eastAsia="Calibri" w:hAnsi="Arial" w:cs="Arial"/>
          <w:sz w:val="20"/>
          <w:szCs w:val="20"/>
        </w:rPr>
        <w:tab/>
      </w:r>
      <w:r>
        <w:rPr>
          <w:rFonts w:ascii="Arial" w:eastAsia="Calibri" w:hAnsi="Arial" w:cs="Arial"/>
          <w:sz w:val="20"/>
          <w:szCs w:val="20"/>
        </w:rPr>
        <w:tab/>
      </w:r>
      <w:r>
        <w:rPr>
          <w:rFonts w:ascii="Arial" w:eastAsia="Calibri" w:hAnsi="Arial" w:cs="Arial"/>
          <w:sz w:val="20"/>
          <w:szCs w:val="20"/>
        </w:rPr>
        <w:tab/>
        <w:t xml:space="preserve">b)  &lt;!--      --!&gt;   </w:t>
      </w:r>
    </w:p>
    <w:p w:rsidR="00EB3AD9" w:rsidRDefault="00EB3AD9" w:rsidP="00EB3AD9">
      <w:pPr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eastAsia="Calibri" w:hAnsi="Arial" w:cs="Arial"/>
          <w:b/>
          <w:sz w:val="20"/>
          <w:szCs w:val="20"/>
        </w:rPr>
        <w:t xml:space="preserve">             c)  &lt;</w:t>
      </w:r>
      <w:proofErr w:type="gramStart"/>
      <w:r>
        <w:rPr>
          <w:rFonts w:ascii="Arial" w:eastAsia="Calibri" w:hAnsi="Arial" w:cs="Arial"/>
          <w:b/>
          <w:sz w:val="20"/>
          <w:szCs w:val="20"/>
        </w:rPr>
        <w:t>!--</w:t>
      </w:r>
      <w:proofErr w:type="gramEnd"/>
      <w:r>
        <w:rPr>
          <w:rFonts w:ascii="Arial" w:eastAsia="Calibri" w:hAnsi="Arial" w:cs="Arial"/>
          <w:b/>
          <w:sz w:val="20"/>
          <w:szCs w:val="20"/>
        </w:rPr>
        <w:t xml:space="preserve">       --&gt;</w:t>
      </w:r>
      <w:r>
        <w:rPr>
          <w:rFonts w:ascii="Arial" w:eastAsia="Calibri" w:hAnsi="Arial" w:cs="Arial"/>
          <w:sz w:val="20"/>
          <w:szCs w:val="20"/>
        </w:rPr>
        <w:t xml:space="preserve"> </w:t>
      </w:r>
      <w:r>
        <w:rPr>
          <w:rFonts w:ascii="Arial" w:eastAsia="Calibri" w:hAnsi="Arial" w:cs="Arial"/>
          <w:sz w:val="20"/>
          <w:szCs w:val="20"/>
        </w:rPr>
        <w:tab/>
      </w:r>
      <w:r>
        <w:rPr>
          <w:rFonts w:ascii="Arial" w:eastAsia="Calibri" w:hAnsi="Arial" w:cs="Arial"/>
          <w:sz w:val="20"/>
          <w:szCs w:val="20"/>
        </w:rPr>
        <w:tab/>
      </w:r>
      <w:r>
        <w:rPr>
          <w:rFonts w:ascii="Arial" w:eastAsia="Calibri" w:hAnsi="Arial" w:cs="Arial"/>
          <w:sz w:val="20"/>
          <w:szCs w:val="20"/>
        </w:rPr>
        <w:tab/>
      </w:r>
      <w:r>
        <w:rPr>
          <w:rFonts w:ascii="Arial" w:eastAsia="Calibri" w:hAnsi="Arial" w:cs="Arial"/>
          <w:sz w:val="20"/>
          <w:szCs w:val="20"/>
        </w:rPr>
        <w:tab/>
        <w:t>d)  &lt;/--      -- &gt;</w:t>
      </w:r>
    </w:p>
    <w:p w:rsidR="00EB3AD9" w:rsidRDefault="00EB3AD9" w:rsidP="00EB3AD9">
      <w:pPr>
        <w:tabs>
          <w:tab w:val="left" w:pos="180"/>
        </w:tabs>
        <w:jc w:val="both"/>
        <w:rPr>
          <w:rFonts w:ascii="Arial" w:eastAsia="Calibri" w:hAnsi="Arial" w:cs="Arial"/>
          <w:b/>
          <w:bCs/>
          <w:sz w:val="20"/>
          <w:szCs w:val="20"/>
        </w:rPr>
      </w:pPr>
      <w:r>
        <w:rPr>
          <w:rFonts w:ascii="Arial" w:eastAsia="Calibri" w:hAnsi="Arial" w:cs="Arial"/>
          <w:b/>
          <w:bCs/>
          <w:sz w:val="20"/>
          <w:szCs w:val="20"/>
        </w:rPr>
        <w:t>______ is used for linking</w:t>
      </w:r>
    </w:p>
    <w:p w:rsidR="00EB3AD9" w:rsidRDefault="00EB3AD9" w:rsidP="00EB3AD9">
      <w:pPr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t>a</w:t>
      </w:r>
      <w:r>
        <w:rPr>
          <w:rFonts w:ascii="Arial" w:eastAsia="Calibri" w:hAnsi="Arial" w:cs="Arial"/>
          <w:b/>
          <w:sz w:val="20"/>
          <w:szCs w:val="20"/>
        </w:rPr>
        <w:t>)  &lt;a&gt;</w:t>
      </w:r>
      <w:r>
        <w:rPr>
          <w:rFonts w:ascii="Arial" w:eastAsia="Calibri" w:hAnsi="Arial" w:cs="Arial"/>
          <w:sz w:val="20"/>
          <w:szCs w:val="20"/>
        </w:rPr>
        <w:tab/>
      </w:r>
      <w:r>
        <w:rPr>
          <w:rFonts w:ascii="Arial" w:eastAsia="Calibri" w:hAnsi="Arial" w:cs="Arial"/>
          <w:sz w:val="20"/>
          <w:szCs w:val="20"/>
        </w:rPr>
        <w:tab/>
        <w:t>b</w:t>
      </w:r>
      <w:proofErr w:type="gramStart"/>
      <w:r>
        <w:rPr>
          <w:rFonts w:ascii="Arial" w:eastAsia="Calibri" w:hAnsi="Arial" w:cs="Arial"/>
          <w:sz w:val="20"/>
          <w:szCs w:val="20"/>
        </w:rPr>
        <w:t>)  &lt;</w:t>
      </w:r>
      <w:proofErr w:type="gramEnd"/>
      <w:r>
        <w:rPr>
          <w:rFonts w:ascii="Arial" w:eastAsia="Calibri" w:hAnsi="Arial" w:cs="Arial"/>
          <w:sz w:val="20"/>
          <w:szCs w:val="20"/>
        </w:rPr>
        <w:t>p&gt;</w:t>
      </w:r>
      <w:r>
        <w:rPr>
          <w:rFonts w:ascii="Arial" w:eastAsia="Calibri" w:hAnsi="Arial" w:cs="Arial"/>
          <w:sz w:val="20"/>
          <w:szCs w:val="20"/>
        </w:rPr>
        <w:tab/>
      </w:r>
      <w:r>
        <w:rPr>
          <w:rFonts w:ascii="Arial" w:eastAsia="Calibri" w:hAnsi="Arial" w:cs="Arial"/>
          <w:sz w:val="20"/>
          <w:szCs w:val="20"/>
        </w:rPr>
        <w:tab/>
        <w:t>c)  &lt;b&gt;</w:t>
      </w:r>
      <w:r>
        <w:rPr>
          <w:rFonts w:ascii="Arial" w:eastAsia="Calibri" w:hAnsi="Arial" w:cs="Arial"/>
          <w:sz w:val="20"/>
          <w:szCs w:val="20"/>
        </w:rPr>
        <w:tab/>
      </w:r>
      <w:r>
        <w:rPr>
          <w:rFonts w:ascii="Arial" w:eastAsia="Calibri" w:hAnsi="Arial" w:cs="Arial"/>
          <w:sz w:val="20"/>
          <w:szCs w:val="20"/>
        </w:rPr>
        <w:tab/>
        <w:t>d)  &lt;</w:t>
      </w:r>
      <w:proofErr w:type="spellStart"/>
      <w:r>
        <w:rPr>
          <w:rFonts w:ascii="Arial" w:eastAsia="Calibri" w:hAnsi="Arial" w:cs="Arial"/>
          <w:sz w:val="20"/>
          <w:szCs w:val="20"/>
        </w:rPr>
        <w:t>em</w:t>
      </w:r>
      <w:proofErr w:type="spellEnd"/>
      <w:r>
        <w:rPr>
          <w:rFonts w:ascii="Arial" w:eastAsia="Calibri" w:hAnsi="Arial" w:cs="Arial"/>
          <w:sz w:val="20"/>
          <w:szCs w:val="20"/>
        </w:rPr>
        <w:t>&gt;</w:t>
      </w:r>
    </w:p>
    <w:p w:rsidR="00EB3AD9" w:rsidRDefault="00EB3AD9" w:rsidP="00EB3AD9">
      <w:pPr>
        <w:tabs>
          <w:tab w:val="left" w:pos="180"/>
          <w:tab w:val="left" w:pos="360"/>
        </w:tabs>
        <w:jc w:val="both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b/>
          <w:bCs/>
          <w:sz w:val="20"/>
          <w:szCs w:val="20"/>
        </w:rPr>
        <w:t xml:space="preserve">To create a list using lowercase letters </w:t>
      </w:r>
      <w:proofErr w:type="gramStart"/>
      <w:r>
        <w:rPr>
          <w:rFonts w:ascii="Arial" w:eastAsia="Calibri" w:hAnsi="Arial" w:cs="Arial"/>
          <w:b/>
          <w:bCs/>
          <w:sz w:val="20"/>
          <w:szCs w:val="20"/>
        </w:rPr>
        <w:t>use ?</w:t>
      </w:r>
      <w:proofErr w:type="gramEnd"/>
      <w:r>
        <w:rPr>
          <w:rFonts w:ascii="Arial" w:eastAsia="Calibri" w:hAnsi="Arial" w:cs="Arial"/>
          <w:sz w:val="20"/>
          <w:szCs w:val="20"/>
        </w:rPr>
        <w:t xml:space="preserve"> </w:t>
      </w:r>
    </w:p>
    <w:p w:rsidR="00EB3AD9" w:rsidRDefault="00EB3AD9" w:rsidP="00EB3AD9">
      <w:pPr>
        <w:tabs>
          <w:tab w:val="left" w:pos="180"/>
          <w:tab w:val="left" w:pos="540"/>
        </w:tabs>
        <w:ind w:firstLine="720"/>
        <w:jc w:val="both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t>a)  &lt;</w:t>
      </w:r>
      <w:proofErr w:type="spellStart"/>
      <w:proofErr w:type="gramStart"/>
      <w:r>
        <w:rPr>
          <w:rFonts w:ascii="Arial" w:eastAsia="Calibri" w:hAnsi="Arial" w:cs="Arial"/>
          <w:sz w:val="20"/>
          <w:szCs w:val="20"/>
        </w:rPr>
        <w:t>ol</w:t>
      </w:r>
      <w:proofErr w:type="spellEnd"/>
      <w:proofErr w:type="gramEnd"/>
      <w:r>
        <w:rPr>
          <w:rFonts w:ascii="Arial" w:eastAsia="Calibri" w:hAnsi="Arial" w:cs="Arial"/>
          <w:sz w:val="20"/>
          <w:szCs w:val="20"/>
        </w:rPr>
        <w:t xml:space="preserve"> "a"&gt; </w:t>
      </w:r>
      <w:r>
        <w:rPr>
          <w:rFonts w:ascii="Arial" w:eastAsia="Calibri" w:hAnsi="Arial" w:cs="Arial"/>
          <w:sz w:val="20"/>
          <w:szCs w:val="20"/>
        </w:rPr>
        <w:tab/>
      </w:r>
      <w:r>
        <w:rPr>
          <w:rFonts w:ascii="Arial" w:eastAsia="Calibri" w:hAnsi="Arial" w:cs="Arial"/>
          <w:sz w:val="20"/>
          <w:szCs w:val="20"/>
        </w:rPr>
        <w:tab/>
      </w:r>
      <w:r>
        <w:rPr>
          <w:rFonts w:ascii="Arial" w:eastAsia="Calibri" w:hAnsi="Arial" w:cs="Arial"/>
          <w:sz w:val="20"/>
          <w:szCs w:val="20"/>
        </w:rPr>
        <w:tab/>
      </w:r>
      <w:r>
        <w:rPr>
          <w:rFonts w:ascii="Arial" w:eastAsia="Calibri" w:hAnsi="Arial" w:cs="Arial"/>
          <w:sz w:val="20"/>
          <w:szCs w:val="20"/>
        </w:rPr>
        <w:tab/>
        <w:t>b)  &lt;</w:t>
      </w:r>
      <w:proofErr w:type="spellStart"/>
      <w:r>
        <w:rPr>
          <w:rFonts w:ascii="Arial" w:eastAsia="Calibri" w:hAnsi="Arial" w:cs="Arial"/>
          <w:sz w:val="20"/>
          <w:szCs w:val="20"/>
        </w:rPr>
        <w:t>ol</w:t>
      </w:r>
      <w:proofErr w:type="spellEnd"/>
      <w:r>
        <w:rPr>
          <w:rFonts w:ascii="Arial" w:eastAsia="Calibri" w:hAnsi="Arial" w:cs="Arial"/>
          <w:sz w:val="20"/>
          <w:szCs w:val="20"/>
        </w:rPr>
        <w:t xml:space="preserve"> letter="a"&gt; </w:t>
      </w:r>
    </w:p>
    <w:p w:rsidR="00EB3AD9" w:rsidRDefault="00EB3AD9" w:rsidP="00EB3AD9">
      <w:pPr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t xml:space="preserve">c)  </w:t>
      </w:r>
      <w:r>
        <w:rPr>
          <w:rFonts w:ascii="Arial" w:eastAsia="Calibri" w:hAnsi="Arial" w:cs="Arial"/>
          <w:b/>
          <w:sz w:val="20"/>
          <w:szCs w:val="20"/>
        </w:rPr>
        <w:t>&lt;</w:t>
      </w:r>
      <w:proofErr w:type="spellStart"/>
      <w:r>
        <w:rPr>
          <w:rFonts w:ascii="Arial" w:eastAsia="Calibri" w:hAnsi="Arial" w:cs="Arial"/>
          <w:b/>
          <w:sz w:val="20"/>
          <w:szCs w:val="20"/>
        </w:rPr>
        <w:t>ol</w:t>
      </w:r>
      <w:proofErr w:type="spellEnd"/>
      <w:r>
        <w:rPr>
          <w:rFonts w:ascii="Arial" w:eastAsia="Calibri" w:hAnsi="Arial" w:cs="Arial"/>
          <w:b/>
          <w:sz w:val="20"/>
          <w:szCs w:val="20"/>
        </w:rPr>
        <w:t xml:space="preserve"> type="a"&gt;</w:t>
      </w:r>
      <w:r>
        <w:rPr>
          <w:rFonts w:ascii="Arial" w:eastAsia="Calibri" w:hAnsi="Arial" w:cs="Arial"/>
          <w:sz w:val="20"/>
          <w:szCs w:val="20"/>
        </w:rPr>
        <w:tab/>
      </w:r>
      <w:r>
        <w:rPr>
          <w:rFonts w:ascii="Arial" w:eastAsia="Calibri" w:hAnsi="Arial" w:cs="Arial"/>
          <w:sz w:val="20"/>
          <w:szCs w:val="20"/>
        </w:rPr>
        <w:tab/>
      </w:r>
      <w:r>
        <w:rPr>
          <w:rFonts w:ascii="Arial" w:eastAsia="Calibri" w:hAnsi="Arial" w:cs="Arial"/>
          <w:sz w:val="20"/>
          <w:szCs w:val="20"/>
        </w:rPr>
        <w:tab/>
        <w:t>d</w:t>
      </w:r>
      <w:proofErr w:type="gramStart"/>
      <w:r>
        <w:rPr>
          <w:rFonts w:ascii="Arial" w:eastAsia="Calibri" w:hAnsi="Arial" w:cs="Arial"/>
          <w:sz w:val="20"/>
          <w:szCs w:val="20"/>
        </w:rPr>
        <w:t>)  None</w:t>
      </w:r>
      <w:proofErr w:type="gramEnd"/>
      <w:r>
        <w:rPr>
          <w:rFonts w:ascii="Arial" w:eastAsia="Calibri" w:hAnsi="Arial" w:cs="Arial"/>
          <w:sz w:val="20"/>
          <w:szCs w:val="20"/>
        </w:rPr>
        <w:t xml:space="preserve"> of these</w:t>
      </w:r>
    </w:p>
    <w:p w:rsidR="00EB3AD9" w:rsidRDefault="00EB3AD9" w:rsidP="00EB3AD9">
      <w:pPr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 w:hanging="540"/>
        <w:jc w:val="both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b/>
          <w:bCs/>
          <w:sz w:val="20"/>
          <w:szCs w:val="20"/>
        </w:rPr>
        <w:t>The _________ element contains all the contents of an HTML document, such as text</w:t>
      </w:r>
      <w:proofErr w:type="gramStart"/>
      <w:r>
        <w:rPr>
          <w:rFonts w:ascii="Arial" w:eastAsia="Calibri" w:hAnsi="Arial" w:cs="Arial"/>
          <w:b/>
          <w:bCs/>
          <w:sz w:val="20"/>
          <w:szCs w:val="20"/>
        </w:rPr>
        <w:t>,  hyperlinks</w:t>
      </w:r>
      <w:proofErr w:type="gramEnd"/>
      <w:r>
        <w:rPr>
          <w:rFonts w:ascii="Arial" w:eastAsia="Calibri" w:hAnsi="Arial" w:cs="Arial"/>
          <w:b/>
          <w:bCs/>
          <w:sz w:val="20"/>
          <w:szCs w:val="20"/>
        </w:rPr>
        <w:t>, images, tables, lists, etc</w:t>
      </w:r>
      <w:r>
        <w:rPr>
          <w:rFonts w:ascii="Arial" w:eastAsia="Calibri" w:hAnsi="Arial" w:cs="Arial"/>
          <w:sz w:val="20"/>
          <w:szCs w:val="20"/>
        </w:rPr>
        <w:t>.</w:t>
      </w:r>
    </w:p>
    <w:p w:rsidR="00EB3AD9" w:rsidRDefault="00EB3AD9" w:rsidP="00EB3AD9">
      <w:pPr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 w:hanging="360"/>
        <w:jc w:val="both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t xml:space="preserve">          </w:t>
      </w:r>
      <w:proofErr w:type="gramStart"/>
      <w:r>
        <w:rPr>
          <w:rFonts w:ascii="Arial" w:eastAsia="Calibri" w:hAnsi="Arial" w:cs="Arial"/>
          <w:sz w:val="20"/>
          <w:szCs w:val="20"/>
        </w:rPr>
        <w:t>a)&lt;</w:t>
      </w:r>
      <w:proofErr w:type="spellStart"/>
      <w:proofErr w:type="gramEnd"/>
      <w:r>
        <w:rPr>
          <w:rFonts w:ascii="Arial" w:eastAsia="Calibri" w:hAnsi="Arial" w:cs="Arial"/>
          <w:sz w:val="20"/>
          <w:szCs w:val="20"/>
        </w:rPr>
        <w:t>img</w:t>
      </w:r>
      <w:proofErr w:type="spellEnd"/>
      <w:r>
        <w:rPr>
          <w:rFonts w:ascii="Arial" w:eastAsia="Calibri" w:hAnsi="Arial" w:cs="Arial"/>
          <w:sz w:val="20"/>
          <w:szCs w:val="20"/>
        </w:rPr>
        <w:t xml:space="preserve">&gt;          </w:t>
      </w:r>
      <w:r>
        <w:rPr>
          <w:rFonts w:ascii="Arial" w:eastAsia="Calibri" w:hAnsi="Arial" w:cs="Arial"/>
          <w:b/>
          <w:sz w:val="20"/>
          <w:szCs w:val="20"/>
        </w:rPr>
        <w:t xml:space="preserve">b)&lt;body&gt;             </w:t>
      </w:r>
      <w:r>
        <w:rPr>
          <w:rFonts w:ascii="Arial" w:eastAsia="Calibri" w:hAnsi="Arial" w:cs="Arial"/>
          <w:sz w:val="20"/>
          <w:szCs w:val="20"/>
        </w:rPr>
        <w:t>c)&lt;i&gt;                     d)&lt;</w:t>
      </w:r>
      <w:proofErr w:type="spellStart"/>
      <w:r>
        <w:rPr>
          <w:rFonts w:ascii="Arial" w:eastAsia="Calibri" w:hAnsi="Arial" w:cs="Arial"/>
          <w:sz w:val="20"/>
          <w:szCs w:val="20"/>
        </w:rPr>
        <w:t>em</w:t>
      </w:r>
      <w:proofErr w:type="spellEnd"/>
      <w:r>
        <w:rPr>
          <w:rFonts w:ascii="Arial" w:eastAsia="Calibri" w:hAnsi="Arial" w:cs="Arial"/>
          <w:sz w:val="20"/>
          <w:szCs w:val="20"/>
        </w:rPr>
        <w:t>&gt;</w:t>
      </w:r>
    </w:p>
    <w:p w:rsidR="00EB3AD9" w:rsidRDefault="00EB3AD9" w:rsidP="00EB3AD9">
      <w:pPr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 w:hanging="360"/>
        <w:jc w:val="both"/>
        <w:rPr>
          <w:rFonts w:ascii="Arial" w:eastAsia="Calibri" w:hAnsi="Arial" w:cs="Arial"/>
          <w:sz w:val="12"/>
          <w:szCs w:val="20"/>
        </w:rPr>
      </w:pPr>
    </w:p>
    <w:p w:rsidR="00EB3AD9" w:rsidRDefault="00EB3AD9" w:rsidP="00EB3AD9">
      <w:pPr>
        <w:tabs>
          <w:tab w:val="left" w:pos="540"/>
        </w:tabs>
        <w:ind w:left="180" w:hanging="180"/>
        <w:jc w:val="both"/>
        <w:rPr>
          <w:rFonts w:ascii="Arial" w:eastAsia="Calibri" w:hAnsi="Arial" w:cs="Arial"/>
          <w:b/>
          <w:bCs/>
          <w:sz w:val="20"/>
          <w:szCs w:val="20"/>
        </w:rPr>
      </w:pPr>
      <w:r>
        <w:rPr>
          <w:rFonts w:ascii="Arial" w:eastAsia="Calibri" w:hAnsi="Arial" w:cs="Arial"/>
          <w:b/>
          <w:bCs/>
          <w:sz w:val="20"/>
          <w:szCs w:val="20"/>
        </w:rPr>
        <w:t xml:space="preserve"> Q84.  DTD means __________________</w:t>
      </w:r>
    </w:p>
    <w:p w:rsidR="00EB3AD9" w:rsidRDefault="00EB3AD9" w:rsidP="00EB3AD9">
      <w:pPr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t xml:space="preserve">             a)  </w:t>
      </w:r>
      <w:proofErr w:type="gramStart"/>
      <w:r>
        <w:rPr>
          <w:rFonts w:ascii="Arial" w:eastAsia="Calibri" w:hAnsi="Arial" w:cs="Arial"/>
          <w:sz w:val="20"/>
          <w:szCs w:val="20"/>
        </w:rPr>
        <w:t>Document  type</w:t>
      </w:r>
      <w:proofErr w:type="gramEnd"/>
      <w:r>
        <w:rPr>
          <w:rFonts w:ascii="Arial" w:eastAsia="Calibri" w:hAnsi="Arial" w:cs="Arial"/>
          <w:sz w:val="20"/>
          <w:szCs w:val="20"/>
        </w:rPr>
        <w:t xml:space="preserve"> demand</w:t>
      </w:r>
      <w:r>
        <w:rPr>
          <w:rFonts w:ascii="Arial" w:eastAsia="Calibri" w:hAnsi="Arial" w:cs="Arial"/>
          <w:sz w:val="20"/>
          <w:szCs w:val="20"/>
        </w:rPr>
        <w:tab/>
      </w:r>
      <w:r>
        <w:rPr>
          <w:rFonts w:ascii="Arial" w:eastAsia="Calibri" w:hAnsi="Arial" w:cs="Arial"/>
          <w:sz w:val="20"/>
          <w:szCs w:val="20"/>
        </w:rPr>
        <w:tab/>
        <w:t>b)  Document term design</w:t>
      </w:r>
    </w:p>
    <w:p w:rsidR="00EB3AD9" w:rsidRDefault="00EB3AD9" w:rsidP="00EB3AD9">
      <w:pPr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t xml:space="preserve">             c)  </w:t>
      </w:r>
      <w:r>
        <w:rPr>
          <w:rFonts w:ascii="Arial" w:eastAsia="Calibri" w:hAnsi="Arial" w:cs="Arial"/>
          <w:b/>
          <w:sz w:val="20"/>
          <w:szCs w:val="20"/>
        </w:rPr>
        <w:t>Document type definition</w:t>
      </w:r>
      <w:r>
        <w:rPr>
          <w:rFonts w:ascii="Arial" w:eastAsia="Calibri" w:hAnsi="Arial" w:cs="Arial"/>
          <w:sz w:val="20"/>
          <w:szCs w:val="20"/>
        </w:rPr>
        <w:tab/>
      </w:r>
      <w:r>
        <w:rPr>
          <w:rFonts w:ascii="Arial" w:eastAsia="Calibri" w:hAnsi="Arial" w:cs="Arial"/>
          <w:sz w:val="20"/>
          <w:szCs w:val="20"/>
        </w:rPr>
        <w:tab/>
        <w:t>d</w:t>
      </w:r>
      <w:proofErr w:type="gramStart"/>
      <w:r>
        <w:rPr>
          <w:rFonts w:ascii="Arial" w:eastAsia="Calibri" w:hAnsi="Arial" w:cs="Arial"/>
          <w:sz w:val="20"/>
          <w:szCs w:val="20"/>
        </w:rPr>
        <w:t xml:space="preserve">)  </w:t>
      </w:r>
      <w:proofErr w:type="spellStart"/>
      <w:r>
        <w:rPr>
          <w:rFonts w:ascii="Arial" w:eastAsia="Calibri" w:hAnsi="Arial" w:cs="Arial"/>
          <w:sz w:val="20"/>
          <w:szCs w:val="20"/>
        </w:rPr>
        <w:t>DeskTop</w:t>
      </w:r>
      <w:proofErr w:type="spellEnd"/>
      <w:proofErr w:type="gramEnd"/>
      <w:r>
        <w:rPr>
          <w:rFonts w:ascii="Arial" w:eastAsia="Calibri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Calibri" w:hAnsi="Arial" w:cs="Arial"/>
          <w:sz w:val="20"/>
          <w:szCs w:val="20"/>
        </w:rPr>
        <w:t>difination</w:t>
      </w:r>
      <w:proofErr w:type="spellEnd"/>
    </w:p>
    <w:p w:rsidR="00EB3AD9" w:rsidRDefault="00EB3AD9" w:rsidP="00EB3AD9">
      <w:pPr>
        <w:tabs>
          <w:tab w:val="left" w:pos="180"/>
          <w:tab w:val="left" w:pos="540"/>
        </w:tabs>
        <w:jc w:val="both"/>
        <w:rPr>
          <w:rFonts w:ascii="Arial" w:eastAsia="Calibri" w:hAnsi="Arial" w:cs="Arial"/>
          <w:sz w:val="20"/>
          <w:szCs w:val="20"/>
        </w:rPr>
      </w:pPr>
      <w:proofErr w:type="spellStart"/>
      <w:proofErr w:type="gramStart"/>
      <w:r>
        <w:rPr>
          <w:rFonts w:ascii="Arial" w:eastAsia="Calibri" w:hAnsi="Arial" w:cs="Arial"/>
          <w:b/>
          <w:bCs/>
          <w:sz w:val="20"/>
          <w:szCs w:val="20"/>
        </w:rPr>
        <w:t>src</w:t>
      </w:r>
      <w:proofErr w:type="spellEnd"/>
      <w:proofErr w:type="gramEnd"/>
      <w:r>
        <w:rPr>
          <w:rFonts w:ascii="Arial" w:eastAsia="Calibri" w:hAnsi="Arial" w:cs="Arial"/>
          <w:b/>
          <w:bCs/>
          <w:sz w:val="20"/>
          <w:szCs w:val="20"/>
        </w:rPr>
        <w:t xml:space="preserve"> is a property of ____________ tag</w:t>
      </w:r>
    </w:p>
    <w:p w:rsidR="00EB3AD9" w:rsidRDefault="00EB3AD9" w:rsidP="00EB3AD9">
      <w:pPr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t xml:space="preserve">             a)  </w:t>
      </w:r>
      <w:r>
        <w:rPr>
          <w:rFonts w:ascii="Arial" w:eastAsia="Calibri" w:hAnsi="Arial" w:cs="Arial"/>
          <w:b/>
          <w:sz w:val="20"/>
          <w:szCs w:val="20"/>
        </w:rPr>
        <w:t>&lt;</w:t>
      </w:r>
      <w:proofErr w:type="spellStart"/>
      <w:proofErr w:type="gramStart"/>
      <w:r>
        <w:rPr>
          <w:rFonts w:ascii="Arial" w:eastAsia="Calibri" w:hAnsi="Arial" w:cs="Arial"/>
          <w:b/>
          <w:sz w:val="20"/>
          <w:szCs w:val="20"/>
        </w:rPr>
        <w:t>img</w:t>
      </w:r>
      <w:proofErr w:type="spellEnd"/>
      <w:proofErr w:type="gramEnd"/>
      <w:r>
        <w:rPr>
          <w:rFonts w:ascii="Arial" w:eastAsia="Calibri" w:hAnsi="Arial" w:cs="Arial"/>
          <w:b/>
          <w:sz w:val="20"/>
          <w:szCs w:val="20"/>
        </w:rPr>
        <w:t>&gt;</w:t>
      </w:r>
      <w:r>
        <w:rPr>
          <w:rFonts w:ascii="Arial" w:eastAsia="Calibri" w:hAnsi="Arial" w:cs="Arial"/>
          <w:sz w:val="20"/>
          <w:szCs w:val="20"/>
        </w:rPr>
        <w:t xml:space="preserve">        b)  &lt;p&gt;                 c)  &lt;font&gt;             d)  &lt;a&gt;</w:t>
      </w:r>
    </w:p>
    <w:p w:rsidR="00EB3AD9" w:rsidRDefault="00EB3AD9" w:rsidP="00EB3AD9">
      <w:pPr>
        <w:tabs>
          <w:tab w:val="left" w:pos="180"/>
        </w:tabs>
        <w:jc w:val="both"/>
        <w:rPr>
          <w:rFonts w:ascii="Arial" w:eastAsia="Calibri" w:hAnsi="Arial" w:cs="Arial"/>
          <w:b/>
          <w:bCs/>
          <w:sz w:val="20"/>
          <w:szCs w:val="20"/>
        </w:rPr>
      </w:pPr>
      <w:r>
        <w:rPr>
          <w:rFonts w:ascii="Arial" w:eastAsia="Calibri" w:hAnsi="Arial" w:cs="Arial"/>
          <w:b/>
          <w:bCs/>
          <w:sz w:val="20"/>
          <w:szCs w:val="20"/>
        </w:rPr>
        <w:t xml:space="preserve">  ______ is an empty element without a closing tag  </w:t>
      </w:r>
    </w:p>
    <w:p w:rsidR="00EB3AD9" w:rsidRDefault="00EB3AD9" w:rsidP="00EB3AD9">
      <w:pPr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t xml:space="preserve">             a)  </w:t>
      </w:r>
      <w:r>
        <w:rPr>
          <w:rFonts w:ascii="Arial" w:eastAsia="Calibri" w:hAnsi="Arial" w:cs="Arial"/>
          <w:b/>
          <w:sz w:val="20"/>
          <w:szCs w:val="20"/>
        </w:rPr>
        <w:t>&lt;</w:t>
      </w:r>
      <w:proofErr w:type="spellStart"/>
      <w:proofErr w:type="gramStart"/>
      <w:r>
        <w:rPr>
          <w:rFonts w:ascii="Arial" w:eastAsia="Calibri" w:hAnsi="Arial" w:cs="Arial"/>
          <w:b/>
          <w:sz w:val="20"/>
          <w:szCs w:val="20"/>
        </w:rPr>
        <w:t>br</w:t>
      </w:r>
      <w:proofErr w:type="spellEnd"/>
      <w:proofErr w:type="gramEnd"/>
      <w:r>
        <w:rPr>
          <w:rFonts w:ascii="Arial" w:eastAsia="Calibri" w:hAnsi="Arial" w:cs="Arial"/>
          <w:b/>
          <w:sz w:val="20"/>
          <w:szCs w:val="20"/>
        </w:rPr>
        <w:t>&gt;</w:t>
      </w:r>
      <w:r>
        <w:rPr>
          <w:rFonts w:ascii="Arial" w:eastAsia="Calibri" w:hAnsi="Arial" w:cs="Arial"/>
          <w:sz w:val="20"/>
          <w:szCs w:val="20"/>
        </w:rPr>
        <w:t xml:space="preserve">           b)  &lt;I&gt;                 c)  &lt;p&gt;                 d)  &lt;body&gt;</w:t>
      </w:r>
    </w:p>
    <w:p w:rsidR="00EB3AD9" w:rsidRDefault="00EB3AD9" w:rsidP="00EB3AD9">
      <w:pPr>
        <w:pStyle w:val="Default"/>
        <w:tabs>
          <w:tab w:val="left" w:pos="180"/>
        </w:tabs>
        <w:spacing w:line="276" w:lineRule="auto"/>
        <w:jc w:val="both"/>
        <w:rPr>
          <w:rFonts w:ascii="Arial" w:hAnsi="Arial" w:cs="Arial"/>
          <w:b/>
          <w:bCs/>
          <w:color w:val="auto"/>
          <w:sz w:val="20"/>
          <w:szCs w:val="20"/>
        </w:rPr>
      </w:pPr>
      <w:r>
        <w:rPr>
          <w:rFonts w:ascii="Arial" w:hAnsi="Arial" w:cs="Arial"/>
          <w:b/>
          <w:bCs/>
          <w:color w:val="auto"/>
          <w:sz w:val="20"/>
          <w:szCs w:val="20"/>
        </w:rPr>
        <w:t>______ is not a protocol</w:t>
      </w:r>
    </w:p>
    <w:p w:rsidR="00EB3AD9" w:rsidRDefault="00EB3AD9" w:rsidP="00EB3AD9">
      <w:pPr>
        <w:pStyle w:val="Default"/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 xml:space="preserve">             a)  </w:t>
      </w:r>
      <w:proofErr w:type="gramStart"/>
      <w:r>
        <w:rPr>
          <w:rFonts w:ascii="Arial" w:hAnsi="Arial" w:cs="Arial"/>
          <w:b/>
          <w:color w:val="auto"/>
          <w:sz w:val="20"/>
          <w:szCs w:val="20"/>
        </w:rPr>
        <w:t>http</w:t>
      </w:r>
      <w:proofErr w:type="gramEnd"/>
      <w:r>
        <w:rPr>
          <w:rFonts w:ascii="Arial" w:hAnsi="Arial" w:cs="Arial"/>
          <w:b/>
          <w:color w:val="auto"/>
          <w:sz w:val="20"/>
          <w:szCs w:val="20"/>
        </w:rPr>
        <w:t xml:space="preserve"> </w:t>
      </w:r>
      <w:r>
        <w:rPr>
          <w:rFonts w:ascii="Arial" w:hAnsi="Arial" w:cs="Arial"/>
          <w:color w:val="auto"/>
          <w:sz w:val="20"/>
          <w:szCs w:val="20"/>
        </w:rPr>
        <w:t xml:space="preserve">            b)  ftp                  c)  </w:t>
      </w:r>
      <w:proofErr w:type="spellStart"/>
      <w:r>
        <w:rPr>
          <w:rFonts w:ascii="Arial" w:hAnsi="Arial" w:cs="Arial"/>
          <w:color w:val="auto"/>
          <w:sz w:val="20"/>
          <w:szCs w:val="20"/>
        </w:rPr>
        <w:t>sntp</w:t>
      </w:r>
      <w:proofErr w:type="spellEnd"/>
      <w:r>
        <w:rPr>
          <w:rFonts w:ascii="Arial" w:hAnsi="Arial" w:cs="Arial"/>
          <w:color w:val="auto"/>
          <w:sz w:val="20"/>
          <w:szCs w:val="20"/>
        </w:rPr>
        <w:t xml:space="preserve">                d)  </w:t>
      </w:r>
      <w:proofErr w:type="spellStart"/>
      <w:r>
        <w:rPr>
          <w:rFonts w:ascii="Arial" w:hAnsi="Arial" w:cs="Arial"/>
          <w:color w:val="auto"/>
          <w:sz w:val="20"/>
          <w:szCs w:val="20"/>
        </w:rPr>
        <w:t>tcp</w:t>
      </w:r>
      <w:proofErr w:type="spellEnd"/>
      <w:r>
        <w:rPr>
          <w:rFonts w:ascii="Arial" w:hAnsi="Arial" w:cs="Arial"/>
          <w:color w:val="auto"/>
          <w:sz w:val="20"/>
          <w:szCs w:val="20"/>
        </w:rPr>
        <w:t>/</w:t>
      </w:r>
      <w:proofErr w:type="spellStart"/>
      <w:r>
        <w:rPr>
          <w:rFonts w:ascii="Arial" w:hAnsi="Arial" w:cs="Arial"/>
          <w:color w:val="auto"/>
          <w:sz w:val="20"/>
          <w:szCs w:val="20"/>
        </w:rPr>
        <w:t>ip</w:t>
      </w:r>
      <w:proofErr w:type="spellEnd"/>
    </w:p>
    <w:p w:rsidR="00EB3AD9" w:rsidRDefault="00EB3AD9" w:rsidP="00EB3AD9">
      <w:pPr>
        <w:pStyle w:val="BodyTextIndent"/>
        <w:tabs>
          <w:tab w:val="left" w:pos="180"/>
          <w:tab w:val="left" w:pos="540"/>
        </w:tabs>
        <w:spacing w:line="276" w:lineRule="auto"/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Which tag can set the background color for your page? </w:t>
      </w:r>
    </w:p>
    <w:p w:rsidR="00EB3AD9" w:rsidRDefault="00EB3AD9" w:rsidP="00EB3AD9">
      <w:pPr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t xml:space="preserve">             a)  &lt;</w:t>
      </w:r>
      <w:proofErr w:type="gramStart"/>
      <w:r>
        <w:rPr>
          <w:rFonts w:ascii="Arial" w:eastAsia="Calibri" w:hAnsi="Arial" w:cs="Arial"/>
          <w:sz w:val="20"/>
          <w:szCs w:val="20"/>
        </w:rPr>
        <w:t>body</w:t>
      </w:r>
      <w:proofErr w:type="gramEnd"/>
      <w:r>
        <w:rPr>
          <w:rFonts w:ascii="Arial" w:eastAsia="Calibri" w:hAnsi="Arial" w:cs="Arial"/>
          <w:sz w:val="20"/>
          <w:szCs w:val="20"/>
        </w:rPr>
        <w:t xml:space="preserve">&gt;         b)  &lt;head&gt;        c)  &lt;font&gt;           d)  </w:t>
      </w:r>
      <w:r>
        <w:rPr>
          <w:rFonts w:ascii="Arial" w:eastAsia="Calibri" w:hAnsi="Arial" w:cs="Arial"/>
          <w:b/>
          <w:sz w:val="20"/>
          <w:szCs w:val="20"/>
        </w:rPr>
        <w:t>&lt;</w:t>
      </w:r>
      <w:proofErr w:type="spellStart"/>
      <w:r>
        <w:rPr>
          <w:rFonts w:ascii="Arial" w:eastAsia="Calibri" w:hAnsi="Arial" w:cs="Arial"/>
          <w:b/>
          <w:sz w:val="20"/>
          <w:szCs w:val="20"/>
        </w:rPr>
        <w:t>bg</w:t>
      </w:r>
      <w:proofErr w:type="spellEnd"/>
      <w:r>
        <w:rPr>
          <w:rFonts w:ascii="Arial" w:eastAsia="Calibri" w:hAnsi="Arial" w:cs="Arial"/>
          <w:b/>
          <w:sz w:val="20"/>
          <w:szCs w:val="20"/>
        </w:rPr>
        <w:t>&gt;</w:t>
      </w:r>
    </w:p>
    <w:p w:rsidR="00EB3AD9" w:rsidRDefault="00EB3AD9" w:rsidP="00EB3AD9">
      <w:pPr>
        <w:pStyle w:val="BodyTextIndent"/>
        <w:tabs>
          <w:tab w:val="left" w:pos="180"/>
          <w:tab w:val="left" w:pos="540"/>
        </w:tabs>
        <w:spacing w:line="276" w:lineRule="auto"/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Which section is used for text and tags that are shown directly on your web </w:t>
      </w:r>
      <w:proofErr w:type="gramStart"/>
      <w:r>
        <w:rPr>
          <w:sz w:val="20"/>
          <w:szCs w:val="20"/>
        </w:rPr>
        <w:t>page ?</w:t>
      </w:r>
      <w:proofErr w:type="gramEnd"/>
      <w:r>
        <w:rPr>
          <w:sz w:val="20"/>
          <w:szCs w:val="20"/>
        </w:rPr>
        <w:t xml:space="preserve"> </w:t>
      </w:r>
    </w:p>
    <w:p w:rsidR="00EB3AD9" w:rsidRDefault="00EB3AD9" w:rsidP="00EB3AD9">
      <w:pPr>
        <w:tabs>
          <w:tab w:val="left" w:pos="1080"/>
        </w:tabs>
        <w:ind w:firstLine="720"/>
        <w:jc w:val="both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t>a)   Body</w:t>
      </w:r>
      <w:r>
        <w:rPr>
          <w:rFonts w:ascii="Arial" w:eastAsia="Calibri" w:hAnsi="Arial" w:cs="Arial"/>
          <w:sz w:val="20"/>
          <w:szCs w:val="20"/>
        </w:rPr>
        <w:tab/>
      </w:r>
      <w:r>
        <w:rPr>
          <w:rFonts w:ascii="Arial" w:eastAsia="Calibri" w:hAnsi="Arial" w:cs="Arial"/>
          <w:sz w:val="20"/>
          <w:szCs w:val="20"/>
        </w:rPr>
        <w:tab/>
      </w:r>
      <w:r>
        <w:rPr>
          <w:rFonts w:ascii="Arial" w:eastAsia="Calibri" w:hAnsi="Arial" w:cs="Arial"/>
          <w:sz w:val="20"/>
          <w:szCs w:val="20"/>
        </w:rPr>
        <w:tab/>
      </w:r>
      <w:r>
        <w:rPr>
          <w:rFonts w:ascii="Arial" w:eastAsia="Calibri" w:hAnsi="Arial" w:cs="Arial"/>
          <w:sz w:val="20"/>
          <w:szCs w:val="20"/>
        </w:rPr>
        <w:tab/>
        <w:t xml:space="preserve">b) </w:t>
      </w:r>
      <w:proofErr w:type="spellStart"/>
      <w:r>
        <w:rPr>
          <w:rFonts w:ascii="Arial" w:eastAsia="Calibri" w:hAnsi="Arial" w:cs="Arial"/>
          <w:b/>
          <w:sz w:val="20"/>
          <w:szCs w:val="20"/>
        </w:rPr>
        <w:t>Metatags</w:t>
      </w:r>
      <w:proofErr w:type="spellEnd"/>
    </w:p>
    <w:p w:rsidR="00EB3AD9" w:rsidRDefault="00EB3AD9" w:rsidP="00EB3AD9">
      <w:pPr>
        <w:tabs>
          <w:tab w:val="left" w:pos="1080"/>
        </w:tabs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t xml:space="preserve">c)   Head </w:t>
      </w:r>
      <w:r>
        <w:rPr>
          <w:rFonts w:ascii="Arial" w:eastAsia="Calibri" w:hAnsi="Arial" w:cs="Arial"/>
          <w:sz w:val="20"/>
          <w:szCs w:val="20"/>
        </w:rPr>
        <w:tab/>
      </w:r>
      <w:r>
        <w:rPr>
          <w:rFonts w:ascii="Arial" w:eastAsia="Calibri" w:hAnsi="Arial" w:cs="Arial"/>
          <w:sz w:val="20"/>
          <w:szCs w:val="20"/>
        </w:rPr>
        <w:tab/>
      </w:r>
      <w:r>
        <w:rPr>
          <w:rFonts w:ascii="Arial" w:eastAsia="Calibri" w:hAnsi="Arial" w:cs="Arial"/>
          <w:sz w:val="20"/>
          <w:szCs w:val="20"/>
        </w:rPr>
        <w:tab/>
      </w:r>
      <w:r>
        <w:rPr>
          <w:rFonts w:ascii="Arial" w:eastAsia="Calibri" w:hAnsi="Arial" w:cs="Arial"/>
          <w:sz w:val="20"/>
          <w:szCs w:val="20"/>
        </w:rPr>
        <w:tab/>
        <w:t>d) None of these</w:t>
      </w:r>
    </w:p>
    <w:p w:rsidR="00EB3AD9" w:rsidRDefault="00EB3AD9" w:rsidP="00EB3AD9">
      <w:pPr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/>
        <w:jc w:val="both"/>
        <w:rPr>
          <w:rFonts w:ascii="Arial" w:eastAsia="Calibri" w:hAnsi="Arial" w:cs="Arial"/>
          <w:sz w:val="12"/>
          <w:szCs w:val="20"/>
        </w:rPr>
      </w:pPr>
    </w:p>
    <w:p w:rsidR="00EB3AD9" w:rsidRDefault="00EB3AD9" w:rsidP="00EB3AD9">
      <w:pPr>
        <w:tabs>
          <w:tab w:val="left" w:pos="180"/>
        </w:tabs>
        <w:jc w:val="both"/>
        <w:rPr>
          <w:rFonts w:ascii="Arial" w:eastAsia="Calibri" w:hAnsi="Arial" w:cs="Arial"/>
          <w:b/>
          <w:sz w:val="20"/>
          <w:szCs w:val="20"/>
        </w:rPr>
      </w:pPr>
      <w:r>
        <w:rPr>
          <w:rFonts w:ascii="Arial" w:eastAsia="Calibri" w:hAnsi="Arial" w:cs="Arial"/>
          <w:b/>
          <w:sz w:val="20"/>
          <w:szCs w:val="20"/>
        </w:rPr>
        <w:t xml:space="preserve">Q68.  Choose the correct HTML tag to make a text italic </w:t>
      </w:r>
    </w:p>
    <w:p w:rsidR="00EB3AD9" w:rsidRDefault="00EB3AD9" w:rsidP="00EB3AD9">
      <w:pPr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t xml:space="preserve">             a)  &lt;</w:t>
      </w:r>
      <w:proofErr w:type="gramStart"/>
      <w:r>
        <w:rPr>
          <w:rFonts w:ascii="Arial" w:eastAsia="Calibri" w:hAnsi="Arial" w:cs="Arial"/>
          <w:sz w:val="20"/>
          <w:szCs w:val="20"/>
        </w:rPr>
        <w:t>italic</w:t>
      </w:r>
      <w:proofErr w:type="gramEnd"/>
      <w:r>
        <w:rPr>
          <w:rFonts w:ascii="Arial" w:eastAsia="Calibri" w:hAnsi="Arial" w:cs="Arial"/>
          <w:sz w:val="20"/>
          <w:szCs w:val="20"/>
        </w:rPr>
        <w:t>&gt;</w:t>
      </w:r>
      <w:r>
        <w:rPr>
          <w:rFonts w:ascii="Arial" w:eastAsia="Calibri" w:hAnsi="Arial" w:cs="Arial"/>
          <w:sz w:val="20"/>
          <w:szCs w:val="20"/>
        </w:rPr>
        <w:tab/>
        <w:t>b</w:t>
      </w:r>
      <w:r>
        <w:rPr>
          <w:rFonts w:ascii="Arial" w:eastAsia="Calibri" w:hAnsi="Arial" w:cs="Arial"/>
          <w:b/>
          <w:sz w:val="20"/>
          <w:szCs w:val="20"/>
        </w:rPr>
        <w:t>)  &lt;i&gt;</w:t>
      </w:r>
      <w:r>
        <w:rPr>
          <w:rFonts w:ascii="Arial" w:eastAsia="Calibri" w:hAnsi="Arial" w:cs="Arial"/>
          <w:sz w:val="20"/>
          <w:szCs w:val="20"/>
        </w:rPr>
        <w:t xml:space="preserve">               c)  &lt;a&gt;                d)  &lt;it&gt;</w:t>
      </w:r>
    </w:p>
    <w:p w:rsidR="00EB3AD9" w:rsidRDefault="00EB3AD9" w:rsidP="00EB3AD9">
      <w:pPr>
        <w:tabs>
          <w:tab w:val="left" w:pos="180"/>
        </w:tabs>
        <w:jc w:val="both"/>
        <w:rPr>
          <w:rFonts w:ascii="Arial" w:eastAsia="Calibri" w:hAnsi="Arial" w:cs="Arial"/>
          <w:b/>
          <w:bCs/>
          <w:sz w:val="20"/>
          <w:szCs w:val="20"/>
        </w:rPr>
      </w:pPr>
      <w:r>
        <w:rPr>
          <w:rFonts w:ascii="Arial" w:eastAsia="Calibri" w:hAnsi="Arial" w:cs="Arial"/>
          <w:b/>
          <w:bCs/>
          <w:sz w:val="20"/>
          <w:szCs w:val="20"/>
        </w:rPr>
        <w:lastRenderedPageBreak/>
        <w:t xml:space="preserve">Q69.  Choose the correct HTML tag to make a text bold </w:t>
      </w:r>
    </w:p>
    <w:p w:rsidR="00EB3AD9" w:rsidRDefault="00EB3AD9" w:rsidP="00EB3AD9">
      <w:pPr>
        <w:pStyle w:val="ListParagraph"/>
        <w:numPr>
          <w:ilvl w:val="0"/>
          <w:numId w:val="5"/>
        </w:numPr>
        <w:tabs>
          <w:tab w:val="left" w:pos="1080"/>
          <w:tab w:val="left" w:pos="1260"/>
        </w:tabs>
        <w:spacing w:after="0"/>
        <w:ind w:left="720" w:firstLine="0"/>
        <w:jc w:val="both"/>
        <w:rPr>
          <w:rFonts w:ascii="Arial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t>&lt;bold&gt;</w:t>
      </w:r>
      <w:r>
        <w:rPr>
          <w:rFonts w:ascii="Arial" w:eastAsia="Calibri" w:hAnsi="Arial" w:cs="Arial"/>
          <w:sz w:val="20"/>
          <w:szCs w:val="20"/>
        </w:rPr>
        <w:tab/>
        <w:t xml:space="preserve">b) </w:t>
      </w:r>
      <w:r>
        <w:rPr>
          <w:rFonts w:ascii="Arial" w:eastAsia="Calibri" w:hAnsi="Arial" w:cs="Arial"/>
          <w:b/>
          <w:sz w:val="20"/>
          <w:szCs w:val="20"/>
        </w:rPr>
        <w:t>&lt;b&gt;</w:t>
      </w:r>
      <w:r>
        <w:rPr>
          <w:rFonts w:ascii="Arial" w:eastAsia="Calibri" w:hAnsi="Arial" w:cs="Arial"/>
          <w:sz w:val="20"/>
          <w:szCs w:val="20"/>
        </w:rPr>
        <w:tab/>
      </w:r>
      <w:r>
        <w:rPr>
          <w:rFonts w:ascii="Arial" w:eastAsia="Calibri" w:hAnsi="Arial" w:cs="Arial"/>
          <w:sz w:val="20"/>
          <w:szCs w:val="20"/>
        </w:rPr>
        <w:tab/>
        <w:t>c) &lt;</w:t>
      </w:r>
      <w:proofErr w:type="spellStart"/>
      <w:r>
        <w:rPr>
          <w:rFonts w:ascii="Arial" w:eastAsia="Calibri" w:hAnsi="Arial" w:cs="Arial"/>
          <w:sz w:val="20"/>
          <w:szCs w:val="20"/>
        </w:rPr>
        <w:t>bo</w:t>
      </w:r>
      <w:proofErr w:type="spellEnd"/>
      <w:r>
        <w:rPr>
          <w:rFonts w:ascii="Arial" w:eastAsia="Calibri" w:hAnsi="Arial" w:cs="Arial"/>
          <w:sz w:val="20"/>
          <w:szCs w:val="20"/>
        </w:rPr>
        <w:t>&gt;</w:t>
      </w:r>
      <w:r>
        <w:rPr>
          <w:rFonts w:ascii="Arial" w:eastAsia="Calibri" w:hAnsi="Arial" w:cs="Arial"/>
          <w:sz w:val="20"/>
          <w:szCs w:val="20"/>
        </w:rPr>
        <w:tab/>
      </w:r>
      <w:r>
        <w:rPr>
          <w:rFonts w:ascii="Arial" w:eastAsia="Calibri" w:hAnsi="Arial" w:cs="Arial"/>
          <w:sz w:val="20"/>
          <w:szCs w:val="20"/>
        </w:rPr>
        <w:tab/>
        <w:t>d) none of these</w:t>
      </w:r>
    </w:p>
    <w:p w:rsidR="00EB3AD9" w:rsidRDefault="00EB3AD9" w:rsidP="00EB3AD9">
      <w:pPr>
        <w:pStyle w:val="ListParagraph"/>
        <w:tabs>
          <w:tab w:val="left" w:pos="1080"/>
          <w:tab w:val="left" w:pos="1260"/>
        </w:tabs>
        <w:spacing w:after="0"/>
        <w:jc w:val="both"/>
        <w:rPr>
          <w:rFonts w:ascii="Arial" w:hAnsi="Arial" w:cs="Arial"/>
          <w:sz w:val="20"/>
          <w:szCs w:val="20"/>
        </w:rPr>
      </w:pPr>
    </w:p>
    <w:p w:rsidR="00EB3AD9" w:rsidRDefault="00EB3AD9" w:rsidP="00EB3AD9">
      <w:pPr>
        <w:pStyle w:val="ListParagraph"/>
        <w:tabs>
          <w:tab w:val="left" w:pos="1080"/>
          <w:tab w:val="left" w:pos="1260"/>
        </w:tabs>
        <w:spacing w:after="0"/>
        <w:jc w:val="both"/>
        <w:rPr>
          <w:rFonts w:ascii="Arial" w:eastAsia="Calibri" w:hAnsi="Arial" w:cs="Arial"/>
          <w:sz w:val="20"/>
          <w:szCs w:val="20"/>
        </w:rPr>
      </w:pPr>
    </w:p>
    <w:p w:rsidR="00EB3AD9" w:rsidRDefault="00EB3AD9" w:rsidP="00EB3AD9">
      <w:pPr>
        <w:pStyle w:val="BodyTextIndent"/>
        <w:tabs>
          <w:tab w:val="left" w:pos="180"/>
          <w:tab w:val="left" w:pos="720"/>
        </w:tabs>
        <w:spacing w:line="276" w:lineRule="auto"/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What does </w:t>
      </w:r>
      <w:proofErr w:type="spellStart"/>
      <w:r>
        <w:rPr>
          <w:sz w:val="20"/>
          <w:szCs w:val="20"/>
        </w:rPr>
        <w:t>vlink</w:t>
      </w:r>
      <w:proofErr w:type="spellEnd"/>
      <w:r>
        <w:rPr>
          <w:sz w:val="20"/>
          <w:szCs w:val="20"/>
        </w:rPr>
        <w:t xml:space="preserve"> mean? </w:t>
      </w:r>
    </w:p>
    <w:p w:rsidR="00EB3AD9" w:rsidRDefault="00EB3AD9" w:rsidP="00EB3AD9">
      <w:pPr>
        <w:numPr>
          <w:ilvl w:val="0"/>
          <w:numId w:val="6"/>
        </w:numPr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b/>
          <w:sz w:val="20"/>
          <w:szCs w:val="20"/>
        </w:rPr>
        <w:t>visited link</w:t>
      </w:r>
      <w:r>
        <w:rPr>
          <w:rFonts w:ascii="Arial" w:eastAsia="Calibri" w:hAnsi="Arial" w:cs="Arial"/>
          <w:sz w:val="20"/>
          <w:szCs w:val="20"/>
        </w:rPr>
        <w:t xml:space="preserve"> </w:t>
      </w:r>
      <w:r>
        <w:rPr>
          <w:rFonts w:ascii="Arial" w:eastAsia="Calibri" w:hAnsi="Arial" w:cs="Arial"/>
          <w:sz w:val="20"/>
          <w:szCs w:val="20"/>
        </w:rPr>
        <w:tab/>
      </w:r>
      <w:r>
        <w:rPr>
          <w:rFonts w:ascii="Arial" w:eastAsia="Calibri" w:hAnsi="Arial" w:cs="Arial"/>
          <w:sz w:val="20"/>
          <w:szCs w:val="20"/>
        </w:rPr>
        <w:tab/>
      </w:r>
      <w:r>
        <w:rPr>
          <w:rFonts w:ascii="Arial" w:eastAsia="Calibri" w:hAnsi="Arial" w:cs="Arial"/>
          <w:sz w:val="20"/>
          <w:szCs w:val="20"/>
        </w:rPr>
        <w:tab/>
      </w:r>
      <w:r>
        <w:rPr>
          <w:rFonts w:ascii="Arial" w:eastAsia="Calibri" w:hAnsi="Arial" w:cs="Arial"/>
          <w:sz w:val="20"/>
          <w:szCs w:val="20"/>
        </w:rPr>
        <w:tab/>
        <w:t xml:space="preserve">b) very good link </w:t>
      </w:r>
    </w:p>
    <w:p w:rsidR="00EB3AD9" w:rsidRDefault="00EB3AD9" w:rsidP="00EB3AD9">
      <w:pPr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t xml:space="preserve">c)    </w:t>
      </w:r>
      <w:proofErr w:type="gramStart"/>
      <w:r>
        <w:rPr>
          <w:rFonts w:ascii="Arial" w:eastAsia="Calibri" w:hAnsi="Arial" w:cs="Arial"/>
          <w:sz w:val="20"/>
          <w:szCs w:val="20"/>
        </w:rPr>
        <w:t>active</w:t>
      </w:r>
      <w:proofErr w:type="gramEnd"/>
      <w:r>
        <w:rPr>
          <w:rFonts w:ascii="Arial" w:eastAsia="Calibri" w:hAnsi="Arial" w:cs="Arial"/>
          <w:sz w:val="20"/>
          <w:szCs w:val="20"/>
        </w:rPr>
        <w:t xml:space="preserve"> link </w:t>
      </w:r>
      <w:r>
        <w:rPr>
          <w:rFonts w:ascii="Arial" w:eastAsia="Calibri" w:hAnsi="Arial" w:cs="Arial"/>
          <w:sz w:val="20"/>
          <w:szCs w:val="20"/>
        </w:rPr>
        <w:tab/>
      </w:r>
      <w:r>
        <w:rPr>
          <w:rFonts w:ascii="Arial" w:eastAsia="Calibri" w:hAnsi="Arial" w:cs="Arial"/>
          <w:sz w:val="20"/>
          <w:szCs w:val="20"/>
        </w:rPr>
        <w:tab/>
      </w:r>
      <w:r>
        <w:rPr>
          <w:rFonts w:ascii="Arial" w:eastAsia="Calibri" w:hAnsi="Arial" w:cs="Arial"/>
          <w:sz w:val="20"/>
          <w:szCs w:val="20"/>
        </w:rPr>
        <w:tab/>
      </w:r>
      <w:r>
        <w:rPr>
          <w:rFonts w:ascii="Arial" w:eastAsia="Calibri" w:hAnsi="Arial" w:cs="Arial"/>
          <w:sz w:val="20"/>
          <w:szCs w:val="20"/>
        </w:rPr>
        <w:tab/>
        <w:t>d)passive link</w:t>
      </w:r>
    </w:p>
    <w:p w:rsidR="00EB3AD9" w:rsidRDefault="00EB3AD9" w:rsidP="00EB3AD9">
      <w:pPr>
        <w:pStyle w:val="Heading1"/>
        <w:tabs>
          <w:tab w:val="left" w:pos="360"/>
        </w:tabs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Choose the correct HTML tag for the largest heading </w:t>
      </w:r>
    </w:p>
    <w:p w:rsidR="00EB3AD9" w:rsidRDefault="00EB3AD9" w:rsidP="00EB3AD9">
      <w:pPr>
        <w:numPr>
          <w:ilvl w:val="0"/>
          <w:numId w:val="7"/>
        </w:numPr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08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t xml:space="preserve">&lt;heading&gt;  </w:t>
      </w:r>
      <w:r>
        <w:rPr>
          <w:rFonts w:ascii="Arial" w:eastAsia="Calibri" w:hAnsi="Arial" w:cs="Arial"/>
          <w:sz w:val="20"/>
          <w:szCs w:val="20"/>
        </w:rPr>
        <w:tab/>
      </w:r>
      <w:r>
        <w:rPr>
          <w:rFonts w:ascii="Arial" w:eastAsia="Calibri" w:hAnsi="Arial" w:cs="Arial"/>
          <w:sz w:val="20"/>
          <w:szCs w:val="20"/>
        </w:rPr>
        <w:tab/>
        <w:t xml:space="preserve">b) &lt;h6&gt; </w:t>
      </w:r>
      <w:r>
        <w:rPr>
          <w:rFonts w:ascii="Arial" w:eastAsia="Calibri" w:hAnsi="Arial" w:cs="Arial"/>
          <w:sz w:val="20"/>
          <w:szCs w:val="20"/>
        </w:rPr>
        <w:tab/>
        <w:t xml:space="preserve">c) &lt;head&gt; </w:t>
      </w:r>
      <w:r>
        <w:rPr>
          <w:rFonts w:ascii="Arial" w:eastAsia="Calibri" w:hAnsi="Arial" w:cs="Arial"/>
          <w:sz w:val="20"/>
          <w:szCs w:val="20"/>
        </w:rPr>
        <w:tab/>
        <w:t xml:space="preserve">d) </w:t>
      </w:r>
      <w:r>
        <w:rPr>
          <w:rFonts w:ascii="Arial" w:eastAsia="Calibri" w:hAnsi="Arial" w:cs="Arial"/>
          <w:b/>
          <w:sz w:val="20"/>
          <w:szCs w:val="20"/>
        </w:rPr>
        <w:t>&lt;h1&gt;</w:t>
      </w:r>
    </w:p>
    <w:p w:rsidR="00EB3AD9" w:rsidRDefault="00EB3AD9" w:rsidP="00EB3AD9">
      <w:pPr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080"/>
        <w:jc w:val="both"/>
        <w:rPr>
          <w:rFonts w:ascii="Arial" w:hAnsi="Arial" w:cs="Arial"/>
          <w:b/>
          <w:sz w:val="20"/>
          <w:szCs w:val="20"/>
        </w:rPr>
      </w:pPr>
    </w:p>
    <w:p w:rsidR="00EB3AD9" w:rsidRDefault="00EB3AD9" w:rsidP="00EB3AD9">
      <w:pPr>
        <w:pStyle w:val="BodyTextIndent"/>
        <w:tabs>
          <w:tab w:val="left" w:pos="360"/>
          <w:tab w:val="left" w:pos="540"/>
        </w:tabs>
        <w:spacing w:line="276" w:lineRule="auto"/>
        <w:ind w:left="0" w:firstLine="0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Imagelinks</w:t>
      </w:r>
      <w:proofErr w:type="spellEnd"/>
      <w:r>
        <w:rPr>
          <w:sz w:val="20"/>
          <w:szCs w:val="20"/>
        </w:rPr>
        <w:t xml:space="preserve"> can show a text label if you add which property? </w:t>
      </w:r>
    </w:p>
    <w:p w:rsidR="00EB3AD9" w:rsidRDefault="00EB3AD9" w:rsidP="00EB3AD9">
      <w:pPr>
        <w:numPr>
          <w:ilvl w:val="0"/>
          <w:numId w:val="8"/>
        </w:numPr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t>alternative</w:t>
      </w:r>
    </w:p>
    <w:p w:rsidR="00EB3AD9" w:rsidRDefault="00EB3AD9" w:rsidP="00EB3AD9">
      <w:pPr>
        <w:numPr>
          <w:ilvl w:val="0"/>
          <w:numId w:val="8"/>
        </w:numPr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Arial" w:eastAsia="Calibri" w:hAnsi="Arial" w:cs="Arial"/>
          <w:sz w:val="20"/>
          <w:szCs w:val="20"/>
        </w:rPr>
      </w:pPr>
      <w:proofErr w:type="spellStart"/>
      <w:r>
        <w:rPr>
          <w:rFonts w:ascii="Arial" w:eastAsia="Calibri" w:hAnsi="Arial" w:cs="Arial"/>
          <w:sz w:val="20"/>
          <w:szCs w:val="20"/>
        </w:rPr>
        <w:t>str</w:t>
      </w:r>
      <w:proofErr w:type="spellEnd"/>
    </w:p>
    <w:p w:rsidR="00EB3AD9" w:rsidRDefault="00EB3AD9" w:rsidP="00EB3AD9">
      <w:pPr>
        <w:numPr>
          <w:ilvl w:val="0"/>
          <w:numId w:val="8"/>
        </w:numPr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Arial" w:eastAsia="Calibri" w:hAnsi="Arial" w:cs="Arial"/>
          <w:b/>
          <w:sz w:val="20"/>
          <w:szCs w:val="20"/>
        </w:rPr>
      </w:pPr>
      <w:r>
        <w:rPr>
          <w:rFonts w:ascii="Arial" w:eastAsia="Calibri" w:hAnsi="Arial" w:cs="Arial"/>
          <w:b/>
          <w:sz w:val="20"/>
          <w:szCs w:val="20"/>
        </w:rPr>
        <w:t xml:space="preserve">alt </w:t>
      </w:r>
    </w:p>
    <w:p w:rsidR="00EB3AD9" w:rsidRDefault="00EB3AD9" w:rsidP="00EB3AD9">
      <w:pPr>
        <w:numPr>
          <w:ilvl w:val="0"/>
          <w:numId w:val="8"/>
        </w:numPr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t>label=”Text which you want to display”</w:t>
      </w:r>
    </w:p>
    <w:p w:rsidR="00EB3AD9" w:rsidRDefault="00EB3AD9" w:rsidP="00EB3AD9">
      <w:pPr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080"/>
        <w:jc w:val="both"/>
        <w:rPr>
          <w:rFonts w:ascii="Arial" w:hAnsi="Arial" w:cs="Arial"/>
          <w:sz w:val="20"/>
          <w:szCs w:val="20"/>
        </w:rPr>
      </w:pPr>
    </w:p>
    <w:p w:rsidR="00EB3AD9" w:rsidRDefault="00EB3AD9" w:rsidP="00EB3AD9">
      <w:pPr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eastAsia="Calibri" w:hAnsi="Arial" w:cs="Arial"/>
          <w:b/>
          <w:bCs/>
          <w:sz w:val="20"/>
          <w:szCs w:val="20"/>
        </w:rPr>
      </w:pPr>
      <w:r>
        <w:rPr>
          <w:rFonts w:ascii="Arial" w:eastAsia="Calibri" w:hAnsi="Arial" w:cs="Arial"/>
          <w:b/>
          <w:bCs/>
          <w:sz w:val="20"/>
          <w:szCs w:val="20"/>
        </w:rPr>
        <w:t xml:space="preserve">What tag tells where a link starts? </w:t>
      </w:r>
    </w:p>
    <w:p w:rsidR="00EB3AD9" w:rsidRDefault="00EB3AD9" w:rsidP="00EB3AD9">
      <w:pPr>
        <w:numPr>
          <w:ilvl w:val="0"/>
          <w:numId w:val="9"/>
        </w:numPr>
        <w:tabs>
          <w:tab w:val="clear" w:pos="720"/>
          <w:tab w:val="num" w:pos="1080"/>
        </w:tabs>
        <w:spacing w:after="0"/>
        <w:ind w:firstLine="0"/>
        <w:jc w:val="both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t xml:space="preserve">  &lt;l&gt;</w:t>
      </w:r>
      <w:r>
        <w:rPr>
          <w:rFonts w:ascii="Arial" w:eastAsia="Calibri" w:hAnsi="Arial" w:cs="Arial"/>
          <w:sz w:val="20"/>
          <w:szCs w:val="20"/>
        </w:rPr>
        <w:tab/>
      </w:r>
      <w:r>
        <w:rPr>
          <w:rFonts w:ascii="Arial" w:eastAsia="Calibri" w:hAnsi="Arial" w:cs="Arial"/>
          <w:sz w:val="20"/>
          <w:szCs w:val="20"/>
        </w:rPr>
        <w:tab/>
      </w:r>
      <w:r>
        <w:rPr>
          <w:rFonts w:ascii="Arial" w:eastAsia="Calibri" w:hAnsi="Arial" w:cs="Arial"/>
          <w:sz w:val="20"/>
          <w:szCs w:val="20"/>
        </w:rPr>
        <w:tab/>
      </w:r>
      <w:r>
        <w:rPr>
          <w:rFonts w:ascii="Arial" w:eastAsia="Calibri" w:hAnsi="Arial" w:cs="Arial"/>
          <w:sz w:val="20"/>
          <w:szCs w:val="20"/>
        </w:rPr>
        <w:tab/>
        <w:t xml:space="preserve">b)   &lt;start&gt; </w:t>
      </w:r>
    </w:p>
    <w:p w:rsidR="00EB3AD9" w:rsidRDefault="00EB3AD9" w:rsidP="00EB3AD9">
      <w:pPr>
        <w:numPr>
          <w:ilvl w:val="0"/>
          <w:numId w:val="10"/>
        </w:numPr>
        <w:tabs>
          <w:tab w:val="clear" w:pos="720"/>
          <w:tab w:val="left" w:pos="360"/>
          <w:tab w:val="num" w:pos="1080"/>
        </w:tabs>
        <w:spacing w:after="0"/>
        <w:ind w:firstLine="0"/>
        <w:jc w:val="both"/>
        <w:rPr>
          <w:rFonts w:ascii="Arial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t xml:space="preserve"> </w:t>
      </w:r>
      <w:r>
        <w:rPr>
          <w:rFonts w:ascii="Arial" w:eastAsia="Calibri" w:hAnsi="Arial" w:cs="Arial"/>
          <w:b/>
          <w:sz w:val="20"/>
          <w:szCs w:val="20"/>
        </w:rPr>
        <w:t>&lt;a&gt;</w:t>
      </w:r>
      <w:r>
        <w:rPr>
          <w:rFonts w:ascii="Arial" w:eastAsia="Calibri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(anchor tag)</w:t>
      </w:r>
      <w:r>
        <w:rPr>
          <w:rFonts w:ascii="Arial" w:eastAsia="Calibri" w:hAnsi="Arial" w:cs="Arial"/>
          <w:sz w:val="20"/>
          <w:szCs w:val="20"/>
        </w:rPr>
        <w:tab/>
      </w:r>
      <w:r>
        <w:rPr>
          <w:rFonts w:ascii="Arial" w:eastAsia="Calibri" w:hAnsi="Arial" w:cs="Arial"/>
          <w:sz w:val="20"/>
          <w:szCs w:val="20"/>
        </w:rPr>
        <w:tab/>
      </w:r>
      <w:r>
        <w:rPr>
          <w:rFonts w:ascii="Arial" w:eastAsia="Calibri" w:hAnsi="Arial" w:cs="Arial"/>
          <w:sz w:val="20"/>
          <w:szCs w:val="20"/>
        </w:rPr>
        <w:tab/>
      </w:r>
      <w:r>
        <w:rPr>
          <w:rFonts w:ascii="Arial" w:eastAsia="Calibri" w:hAnsi="Arial" w:cs="Arial"/>
          <w:sz w:val="20"/>
          <w:szCs w:val="20"/>
        </w:rPr>
        <w:tab/>
        <w:t>d)   &lt;link&gt;</w:t>
      </w:r>
    </w:p>
    <w:p w:rsidR="00EB3AD9" w:rsidRDefault="00EB3AD9" w:rsidP="00EB3AD9">
      <w:pPr>
        <w:tabs>
          <w:tab w:val="left" w:pos="360"/>
        </w:tabs>
        <w:spacing w:after="0"/>
        <w:jc w:val="both"/>
        <w:rPr>
          <w:rFonts w:ascii="Arial" w:hAnsi="Arial" w:cs="Arial"/>
          <w:sz w:val="20"/>
          <w:szCs w:val="20"/>
        </w:rPr>
      </w:pPr>
    </w:p>
    <w:p w:rsidR="00EB3AD9" w:rsidRDefault="00EB3AD9" w:rsidP="00EB3AD9">
      <w:pPr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eastAsia="Calibri" w:hAnsi="Arial" w:cs="Arial"/>
          <w:b/>
          <w:bCs/>
          <w:sz w:val="20"/>
          <w:szCs w:val="20"/>
        </w:rPr>
      </w:pPr>
      <w:r>
        <w:rPr>
          <w:rFonts w:ascii="Arial" w:eastAsia="Calibri" w:hAnsi="Arial" w:cs="Arial"/>
          <w:b/>
          <w:bCs/>
          <w:sz w:val="20"/>
          <w:szCs w:val="20"/>
        </w:rPr>
        <w:t xml:space="preserve">To create a bulleted list </w:t>
      </w:r>
      <w:proofErr w:type="gramStart"/>
      <w:r>
        <w:rPr>
          <w:rFonts w:ascii="Arial" w:eastAsia="Calibri" w:hAnsi="Arial" w:cs="Arial"/>
          <w:b/>
          <w:bCs/>
          <w:sz w:val="20"/>
          <w:szCs w:val="20"/>
        </w:rPr>
        <w:t>use ?</w:t>
      </w:r>
      <w:proofErr w:type="gramEnd"/>
      <w:r>
        <w:rPr>
          <w:rFonts w:ascii="Arial" w:eastAsia="Calibri" w:hAnsi="Arial" w:cs="Arial"/>
          <w:b/>
          <w:bCs/>
          <w:sz w:val="20"/>
          <w:szCs w:val="20"/>
        </w:rPr>
        <w:t xml:space="preserve"> </w:t>
      </w:r>
    </w:p>
    <w:p w:rsidR="00EB3AD9" w:rsidRDefault="00EB3AD9" w:rsidP="00EB3AD9">
      <w:pPr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hanging="360"/>
        <w:jc w:val="both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t>a.   &lt;</w:t>
      </w:r>
      <w:proofErr w:type="spellStart"/>
      <w:r>
        <w:rPr>
          <w:rFonts w:ascii="Arial" w:eastAsia="Calibri" w:hAnsi="Arial" w:cs="Arial"/>
          <w:sz w:val="20"/>
          <w:szCs w:val="20"/>
        </w:rPr>
        <w:t>il</w:t>
      </w:r>
      <w:proofErr w:type="spellEnd"/>
      <w:r>
        <w:rPr>
          <w:rFonts w:ascii="Arial" w:eastAsia="Calibri" w:hAnsi="Arial" w:cs="Arial"/>
          <w:sz w:val="20"/>
          <w:szCs w:val="20"/>
        </w:rPr>
        <w:t>&gt;</w:t>
      </w:r>
      <w:r>
        <w:rPr>
          <w:rFonts w:ascii="Arial" w:eastAsia="Calibri" w:hAnsi="Arial" w:cs="Arial"/>
          <w:sz w:val="20"/>
          <w:szCs w:val="20"/>
        </w:rPr>
        <w:tab/>
      </w:r>
      <w:r>
        <w:rPr>
          <w:rFonts w:ascii="Arial" w:eastAsia="Calibri" w:hAnsi="Arial" w:cs="Arial"/>
          <w:sz w:val="20"/>
          <w:szCs w:val="20"/>
        </w:rPr>
        <w:tab/>
        <w:t>b</w:t>
      </w:r>
      <w:r>
        <w:rPr>
          <w:rFonts w:ascii="Arial" w:eastAsia="Calibri" w:hAnsi="Arial" w:cs="Arial"/>
          <w:b/>
          <w:sz w:val="20"/>
          <w:szCs w:val="20"/>
        </w:rPr>
        <w:t>. &lt;</w:t>
      </w:r>
      <w:proofErr w:type="spellStart"/>
      <w:r>
        <w:rPr>
          <w:rFonts w:ascii="Arial" w:eastAsia="Calibri" w:hAnsi="Arial" w:cs="Arial"/>
          <w:b/>
          <w:sz w:val="20"/>
          <w:szCs w:val="20"/>
        </w:rPr>
        <w:t>ul</w:t>
      </w:r>
      <w:proofErr w:type="spellEnd"/>
      <w:proofErr w:type="gramStart"/>
      <w:r>
        <w:rPr>
          <w:rFonts w:ascii="Arial" w:eastAsia="Calibri" w:hAnsi="Arial" w:cs="Arial"/>
          <w:b/>
          <w:sz w:val="20"/>
          <w:szCs w:val="20"/>
        </w:rPr>
        <w:t>&gt;</w:t>
      </w:r>
      <w:r>
        <w:rPr>
          <w:rFonts w:ascii="Arial" w:hAnsi="Arial" w:cs="Arial"/>
          <w:b/>
          <w:sz w:val="20"/>
          <w:szCs w:val="20"/>
        </w:rPr>
        <w:t>(</w:t>
      </w:r>
      <w:proofErr w:type="gramEnd"/>
      <w:r>
        <w:rPr>
          <w:rFonts w:ascii="Arial" w:hAnsi="Arial" w:cs="Arial"/>
          <w:b/>
          <w:sz w:val="20"/>
          <w:szCs w:val="20"/>
        </w:rPr>
        <w:t>unordered list)</w:t>
      </w:r>
      <w:r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eastAsia="Calibri" w:hAnsi="Arial" w:cs="Arial"/>
          <w:sz w:val="20"/>
          <w:szCs w:val="20"/>
        </w:rPr>
        <w:tab/>
      </w:r>
      <w:r>
        <w:rPr>
          <w:rFonts w:ascii="Arial" w:eastAsia="Calibri" w:hAnsi="Arial" w:cs="Arial"/>
          <w:sz w:val="20"/>
          <w:szCs w:val="20"/>
        </w:rPr>
        <w:tab/>
        <w:t>c</w:t>
      </w:r>
      <w:r>
        <w:rPr>
          <w:rFonts w:ascii="Arial" w:eastAsia="Calibri" w:hAnsi="Arial" w:cs="Arial"/>
          <w:b/>
          <w:sz w:val="20"/>
          <w:szCs w:val="20"/>
        </w:rPr>
        <w:t xml:space="preserve">.  </w:t>
      </w:r>
      <w:r>
        <w:rPr>
          <w:rFonts w:ascii="Arial" w:eastAsia="Calibri" w:hAnsi="Arial" w:cs="Arial"/>
          <w:sz w:val="20"/>
          <w:szCs w:val="20"/>
        </w:rPr>
        <w:t>&lt;</w:t>
      </w:r>
      <w:proofErr w:type="spellStart"/>
      <w:proofErr w:type="gramStart"/>
      <w:r>
        <w:rPr>
          <w:rFonts w:ascii="Arial" w:eastAsia="Calibri" w:hAnsi="Arial" w:cs="Arial"/>
          <w:sz w:val="20"/>
          <w:szCs w:val="20"/>
        </w:rPr>
        <w:t>ol</w:t>
      </w:r>
      <w:proofErr w:type="spellEnd"/>
      <w:proofErr w:type="gramEnd"/>
      <w:r>
        <w:rPr>
          <w:rFonts w:ascii="Arial" w:eastAsia="Calibri" w:hAnsi="Arial" w:cs="Arial"/>
          <w:sz w:val="20"/>
          <w:szCs w:val="20"/>
        </w:rPr>
        <w:t xml:space="preserve">&gt;  </w:t>
      </w:r>
      <w:r>
        <w:rPr>
          <w:rFonts w:ascii="Arial" w:eastAsia="Calibri" w:hAnsi="Arial" w:cs="Arial"/>
          <w:sz w:val="20"/>
          <w:szCs w:val="20"/>
        </w:rPr>
        <w:tab/>
        <w:t>d.  &lt;</w:t>
      </w:r>
      <w:proofErr w:type="spellStart"/>
      <w:proofErr w:type="gramStart"/>
      <w:r>
        <w:rPr>
          <w:rFonts w:ascii="Arial" w:eastAsia="Calibri" w:hAnsi="Arial" w:cs="Arial"/>
          <w:sz w:val="20"/>
          <w:szCs w:val="20"/>
        </w:rPr>
        <w:t>bl</w:t>
      </w:r>
      <w:proofErr w:type="spellEnd"/>
      <w:proofErr w:type="gramEnd"/>
      <w:r>
        <w:rPr>
          <w:rFonts w:ascii="Arial" w:eastAsia="Calibri" w:hAnsi="Arial" w:cs="Arial"/>
          <w:sz w:val="20"/>
          <w:szCs w:val="20"/>
        </w:rPr>
        <w:t>&gt;</w:t>
      </w:r>
    </w:p>
    <w:p w:rsidR="00EB3AD9" w:rsidRDefault="00EB3AD9" w:rsidP="00EB3AD9">
      <w:pPr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eastAsia="Calibri" w:hAnsi="Arial" w:cs="Arial"/>
          <w:b/>
          <w:bCs/>
          <w:sz w:val="20"/>
          <w:szCs w:val="20"/>
        </w:rPr>
      </w:pPr>
      <w:r>
        <w:rPr>
          <w:rFonts w:ascii="Arial" w:eastAsia="Calibri" w:hAnsi="Arial" w:cs="Arial"/>
          <w:b/>
          <w:bCs/>
          <w:sz w:val="20"/>
          <w:szCs w:val="20"/>
        </w:rPr>
        <w:t xml:space="preserve">To create a numbered list </w:t>
      </w:r>
      <w:proofErr w:type="gramStart"/>
      <w:r>
        <w:rPr>
          <w:rFonts w:ascii="Arial" w:eastAsia="Calibri" w:hAnsi="Arial" w:cs="Arial"/>
          <w:b/>
          <w:bCs/>
          <w:sz w:val="20"/>
          <w:szCs w:val="20"/>
        </w:rPr>
        <w:t>use ?</w:t>
      </w:r>
      <w:proofErr w:type="gramEnd"/>
      <w:r>
        <w:rPr>
          <w:rFonts w:ascii="Arial" w:eastAsia="Calibri" w:hAnsi="Arial" w:cs="Arial"/>
          <w:b/>
          <w:bCs/>
          <w:sz w:val="20"/>
          <w:szCs w:val="20"/>
        </w:rPr>
        <w:t xml:space="preserve"> </w:t>
      </w:r>
    </w:p>
    <w:p w:rsidR="00EB3AD9" w:rsidRDefault="00EB3AD9" w:rsidP="00EB3AD9">
      <w:pPr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hanging="360"/>
        <w:jc w:val="both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t>a.   &lt;</w:t>
      </w:r>
      <w:proofErr w:type="spellStart"/>
      <w:proofErr w:type="gramStart"/>
      <w:r>
        <w:rPr>
          <w:rFonts w:ascii="Arial" w:eastAsia="Calibri" w:hAnsi="Arial" w:cs="Arial"/>
          <w:sz w:val="20"/>
          <w:szCs w:val="20"/>
        </w:rPr>
        <w:t>il</w:t>
      </w:r>
      <w:proofErr w:type="spellEnd"/>
      <w:proofErr w:type="gramEnd"/>
      <w:r>
        <w:rPr>
          <w:rFonts w:ascii="Arial" w:eastAsia="Calibri" w:hAnsi="Arial" w:cs="Arial"/>
          <w:sz w:val="20"/>
          <w:szCs w:val="20"/>
        </w:rPr>
        <w:t>&gt;</w:t>
      </w:r>
      <w:r>
        <w:rPr>
          <w:rFonts w:ascii="Arial" w:eastAsia="Calibri" w:hAnsi="Arial" w:cs="Arial"/>
          <w:sz w:val="20"/>
          <w:szCs w:val="20"/>
        </w:rPr>
        <w:tab/>
      </w:r>
      <w:r>
        <w:rPr>
          <w:rFonts w:ascii="Arial" w:eastAsia="Calibri" w:hAnsi="Arial" w:cs="Arial"/>
          <w:sz w:val="20"/>
          <w:szCs w:val="20"/>
        </w:rPr>
        <w:tab/>
        <w:t>b. &lt;</w:t>
      </w:r>
      <w:proofErr w:type="spellStart"/>
      <w:r>
        <w:rPr>
          <w:rFonts w:ascii="Arial" w:eastAsia="Calibri" w:hAnsi="Arial" w:cs="Arial"/>
          <w:sz w:val="20"/>
          <w:szCs w:val="20"/>
        </w:rPr>
        <w:t>ul</w:t>
      </w:r>
      <w:proofErr w:type="spellEnd"/>
      <w:r>
        <w:rPr>
          <w:rFonts w:ascii="Arial" w:eastAsia="Calibri" w:hAnsi="Arial" w:cs="Arial"/>
          <w:sz w:val="20"/>
          <w:szCs w:val="20"/>
        </w:rPr>
        <w:t>&gt;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eastAsia="Calibri" w:hAnsi="Arial" w:cs="Arial"/>
          <w:sz w:val="20"/>
          <w:szCs w:val="20"/>
        </w:rPr>
        <w:tab/>
      </w:r>
      <w:r>
        <w:rPr>
          <w:rFonts w:ascii="Arial" w:eastAsia="Calibri" w:hAnsi="Arial" w:cs="Arial"/>
          <w:sz w:val="20"/>
          <w:szCs w:val="20"/>
        </w:rPr>
        <w:tab/>
        <w:t>c</w:t>
      </w:r>
      <w:r>
        <w:rPr>
          <w:rFonts w:ascii="Arial" w:eastAsia="Calibri" w:hAnsi="Arial" w:cs="Arial"/>
          <w:b/>
          <w:sz w:val="20"/>
          <w:szCs w:val="20"/>
        </w:rPr>
        <w:t>.  &lt;</w:t>
      </w:r>
      <w:proofErr w:type="spellStart"/>
      <w:proofErr w:type="gramStart"/>
      <w:r>
        <w:rPr>
          <w:rFonts w:ascii="Arial" w:eastAsia="Calibri" w:hAnsi="Arial" w:cs="Arial"/>
          <w:b/>
          <w:sz w:val="20"/>
          <w:szCs w:val="20"/>
        </w:rPr>
        <w:t>ol</w:t>
      </w:r>
      <w:proofErr w:type="spellEnd"/>
      <w:proofErr w:type="gramEnd"/>
      <w:r>
        <w:rPr>
          <w:rFonts w:ascii="Arial" w:eastAsia="Calibri" w:hAnsi="Arial" w:cs="Arial"/>
          <w:b/>
          <w:sz w:val="20"/>
          <w:szCs w:val="20"/>
        </w:rPr>
        <w:t>&gt;</w:t>
      </w:r>
      <w:r>
        <w:rPr>
          <w:rFonts w:ascii="Arial" w:hAnsi="Arial" w:cs="Arial"/>
          <w:b/>
          <w:sz w:val="20"/>
          <w:szCs w:val="20"/>
        </w:rPr>
        <w:t>(ordered list)</w:t>
      </w:r>
      <w:r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eastAsia="Calibri" w:hAnsi="Arial" w:cs="Arial"/>
          <w:sz w:val="20"/>
          <w:szCs w:val="20"/>
        </w:rPr>
        <w:t xml:space="preserve">  </w:t>
      </w:r>
      <w:r>
        <w:rPr>
          <w:rFonts w:ascii="Arial" w:eastAsia="Calibri" w:hAnsi="Arial" w:cs="Arial"/>
          <w:sz w:val="20"/>
          <w:szCs w:val="20"/>
        </w:rPr>
        <w:tab/>
        <w:t>d.  &lt;</w:t>
      </w:r>
      <w:proofErr w:type="spellStart"/>
      <w:proofErr w:type="gramStart"/>
      <w:r>
        <w:rPr>
          <w:rFonts w:ascii="Arial" w:eastAsia="Calibri" w:hAnsi="Arial" w:cs="Arial"/>
          <w:sz w:val="20"/>
          <w:szCs w:val="20"/>
        </w:rPr>
        <w:t>bl</w:t>
      </w:r>
      <w:proofErr w:type="spellEnd"/>
      <w:proofErr w:type="gramEnd"/>
      <w:r>
        <w:rPr>
          <w:rFonts w:ascii="Arial" w:eastAsia="Calibri" w:hAnsi="Arial" w:cs="Arial"/>
          <w:sz w:val="20"/>
          <w:szCs w:val="20"/>
        </w:rPr>
        <w:t>&gt;</w:t>
      </w:r>
    </w:p>
    <w:p w:rsidR="00EB3AD9" w:rsidRDefault="00EB3AD9" w:rsidP="00EB3AD9">
      <w:pPr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hanging="360"/>
        <w:jc w:val="both"/>
        <w:rPr>
          <w:rFonts w:ascii="Arial" w:eastAsia="Calibri" w:hAnsi="Arial" w:cs="Arial"/>
          <w:sz w:val="20"/>
          <w:szCs w:val="20"/>
        </w:rPr>
      </w:pPr>
    </w:p>
    <w:p w:rsidR="00EB3AD9" w:rsidRDefault="00EB3AD9" w:rsidP="00EB3AD9">
      <w:pPr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="Arial" w:eastAsia="Calibri" w:hAnsi="Arial" w:cs="Arial"/>
          <w:sz w:val="12"/>
          <w:szCs w:val="20"/>
        </w:rPr>
      </w:pPr>
    </w:p>
    <w:p w:rsidR="00EB3AD9" w:rsidRDefault="00EB3AD9" w:rsidP="00EB3AD9">
      <w:pPr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eastAsia="Calibri" w:hAnsi="Arial" w:cs="Arial"/>
          <w:b/>
          <w:bCs/>
          <w:sz w:val="20"/>
          <w:szCs w:val="20"/>
        </w:rPr>
      </w:pPr>
      <w:r>
        <w:rPr>
          <w:rFonts w:ascii="Arial" w:eastAsia="Calibri" w:hAnsi="Arial" w:cs="Arial"/>
          <w:b/>
          <w:bCs/>
          <w:sz w:val="20"/>
          <w:szCs w:val="20"/>
        </w:rPr>
        <w:t xml:space="preserve">Q41.  Which of these tags are all &lt;table&gt;tags? </w:t>
      </w:r>
    </w:p>
    <w:p w:rsidR="00EB3AD9" w:rsidRDefault="00EB3AD9" w:rsidP="00EB3AD9">
      <w:pPr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hanging="360"/>
        <w:jc w:val="both"/>
        <w:rPr>
          <w:rFonts w:ascii="Arial" w:eastAsia="Calibri" w:hAnsi="Arial" w:cs="Arial"/>
          <w:sz w:val="20"/>
          <w:szCs w:val="20"/>
        </w:rPr>
      </w:pPr>
      <w:proofErr w:type="gramStart"/>
      <w:r>
        <w:rPr>
          <w:rFonts w:ascii="Arial" w:eastAsia="Calibri" w:hAnsi="Arial" w:cs="Arial"/>
          <w:sz w:val="20"/>
          <w:szCs w:val="20"/>
        </w:rPr>
        <w:t>a.  &lt;</w:t>
      </w:r>
      <w:proofErr w:type="spellStart"/>
      <w:proofErr w:type="gramEnd"/>
      <w:r>
        <w:rPr>
          <w:rFonts w:ascii="Arial" w:eastAsia="Calibri" w:hAnsi="Arial" w:cs="Arial"/>
          <w:sz w:val="20"/>
          <w:szCs w:val="20"/>
        </w:rPr>
        <w:t>thead</w:t>
      </w:r>
      <w:proofErr w:type="spellEnd"/>
      <w:r>
        <w:rPr>
          <w:rFonts w:ascii="Arial" w:eastAsia="Calibri" w:hAnsi="Arial" w:cs="Arial"/>
          <w:sz w:val="20"/>
          <w:szCs w:val="20"/>
        </w:rPr>
        <w:t>&gt;&lt;body&gt;&lt;</w:t>
      </w:r>
      <w:proofErr w:type="spellStart"/>
      <w:r>
        <w:rPr>
          <w:rFonts w:ascii="Arial" w:eastAsia="Calibri" w:hAnsi="Arial" w:cs="Arial"/>
          <w:sz w:val="20"/>
          <w:szCs w:val="20"/>
        </w:rPr>
        <w:t>tr</w:t>
      </w:r>
      <w:proofErr w:type="spellEnd"/>
      <w:r>
        <w:rPr>
          <w:rFonts w:ascii="Arial" w:eastAsia="Calibri" w:hAnsi="Arial" w:cs="Arial"/>
          <w:sz w:val="20"/>
          <w:szCs w:val="20"/>
        </w:rPr>
        <w:t>&gt;</w:t>
      </w:r>
      <w:r>
        <w:rPr>
          <w:rFonts w:ascii="Arial" w:eastAsia="Calibri" w:hAnsi="Arial" w:cs="Arial"/>
          <w:sz w:val="20"/>
          <w:szCs w:val="20"/>
        </w:rPr>
        <w:tab/>
      </w:r>
      <w:r>
        <w:rPr>
          <w:rFonts w:ascii="Arial" w:eastAsia="Calibri" w:hAnsi="Arial" w:cs="Arial"/>
          <w:sz w:val="20"/>
          <w:szCs w:val="20"/>
        </w:rPr>
        <w:tab/>
      </w:r>
      <w:r>
        <w:rPr>
          <w:rFonts w:ascii="Arial" w:eastAsia="Calibri" w:hAnsi="Arial" w:cs="Arial"/>
          <w:sz w:val="20"/>
          <w:szCs w:val="20"/>
        </w:rPr>
        <w:tab/>
        <w:t xml:space="preserve">b.  </w:t>
      </w:r>
      <w:r>
        <w:rPr>
          <w:rFonts w:ascii="Arial" w:eastAsia="Calibri" w:hAnsi="Arial" w:cs="Arial"/>
          <w:b/>
          <w:sz w:val="20"/>
          <w:szCs w:val="20"/>
        </w:rPr>
        <w:t>&lt;</w:t>
      </w:r>
      <w:proofErr w:type="gramStart"/>
      <w:r>
        <w:rPr>
          <w:rFonts w:ascii="Arial" w:eastAsia="Calibri" w:hAnsi="Arial" w:cs="Arial"/>
          <w:b/>
          <w:sz w:val="20"/>
          <w:szCs w:val="20"/>
        </w:rPr>
        <w:t>table</w:t>
      </w:r>
      <w:proofErr w:type="gramEnd"/>
      <w:r>
        <w:rPr>
          <w:rFonts w:ascii="Arial" w:eastAsia="Calibri" w:hAnsi="Arial" w:cs="Arial"/>
          <w:b/>
          <w:sz w:val="20"/>
          <w:szCs w:val="20"/>
        </w:rPr>
        <w:t>&gt;&lt;</w:t>
      </w:r>
      <w:proofErr w:type="spellStart"/>
      <w:r>
        <w:rPr>
          <w:rFonts w:ascii="Arial" w:eastAsia="Calibri" w:hAnsi="Arial" w:cs="Arial"/>
          <w:b/>
          <w:sz w:val="20"/>
          <w:szCs w:val="20"/>
        </w:rPr>
        <w:t>tr</w:t>
      </w:r>
      <w:proofErr w:type="spellEnd"/>
      <w:r>
        <w:rPr>
          <w:rFonts w:ascii="Arial" w:eastAsia="Calibri" w:hAnsi="Arial" w:cs="Arial"/>
          <w:b/>
          <w:sz w:val="20"/>
          <w:szCs w:val="20"/>
        </w:rPr>
        <w:t>&gt;&lt;td&gt;</w:t>
      </w:r>
      <w:r>
        <w:rPr>
          <w:rFonts w:ascii="Arial" w:eastAsia="Calibri" w:hAnsi="Arial" w:cs="Arial"/>
          <w:sz w:val="20"/>
          <w:szCs w:val="20"/>
        </w:rPr>
        <w:t xml:space="preserve"> </w:t>
      </w:r>
    </w:p>
    <w:p w:rsidR="00EB3AD9" w:rsidRDefault="00EB3AD9" w:rsidP="00EB3AD9">
      <w:pPr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hanging="360"/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eastAsia="Calibri" w:hAnsi="Arial" w:cs="Arial"/>
          <w:sz w:val="20"/>
          <w:szCs w:val="20"/>
        </w:rPr>
        <w:t>c.  &lt;</w:t>
      </w:r>
      <w:proofErr w:type="gramEnd"/>
      <w:r>
        <w:rPr>
          <w:rFonts w:ascii="Arial" w:eastAsia="Calibri" w:hAnsi="Arial" w:cs="Arial"/>
          <w:sz w:val="20"/>
          <w:szCs w:val="20"/>
        </w:rPr>
        <w:t>table&gt;&lt;head&gt;&lt;</w:t>
      </w:r>
      <w:proofErr w:type="spellStart"/>
      <w:r>
        <w:rPr>
          <w:rFonts w:ascii="Arial" w:eastAsia="Calibri" w:hAnsi="Arial" w:cs="Arial"/>
          <w:sz w:val="20"/>
          <w:szCs w:val="20"/>
        </w:rPr>
        <w:t>tfoot</w:t>
      </w:r>
      <w:proofErr w:type="spellEnd"/>
      <w:r>
        <w:rPr>
          <w:rFonts w:ascii="Arial" w:eastAsia="Calibri" w:hAnsi="Arial" w:cs="Arial"/>
          <w:sz w:val="20"/>
          <w:szCs w:val="20"/>
        </w:rPr>
        <w:t xml:space="preserve">&gt; </w:t>
      </w:r>
      <w:r>
        <w:rPr>
          <w:rFonts w:ascii="Arial" w:eastAsia="Calibri" w:hAnsi="Arial" w:cs="Arial"/>
          <w:sz w:val="20"/>
          <w:szCs w:val="20"/>
        </w:rPr>
        <w:tab/>
        <w:t xml:space="preserve">             d.  &lt;</w:t>
      </w:r>
      <w:proofErr w:type="gramStart"/>
      <w:r>
        <w:rPr>
          <w:rFonts w:ascii="Arial" w:eastAsia="Calibri" w:hAnsi="Arial" w:cs="Arial"/>
          <w:sz w:val="20"/>
          <w:szCs w:val="20"/>
        </w:rPr>
        <w:t>table</w:t>
      </w:r>
      <w:proofErr w:type="gramEnd"/>
      <w:r>
        <w:rPr>
          <w:rFonts w:ascii="Arial" w:eastAsia="Calibri" w:hAnsi="Arial" w:cs="Arial"/>
          <w:sz w:val="20"/>
          <w:szCs w:val="20"/>
        </w:rPr>
        <w:t>&gt;&lt;</w:t>
      </w:r>
      <w:proofErr w:type="spellStart"/>
      <w:r>
        <w:rPr>
          <w:rFonts w:ascii="Arial" w:eastAsia="Calibri" w:hAnsi="Arial" w:cs="Arial"/>
          <w:sz w:val="20"/>
          <w:szCs w:val="20"/>
        </w:rPr>
        <w:t>tr</w:t>
      </w:r>
      <w:proofErr w:type="spellEnd"/>
      <w:r>
        <w:rPr>
          <w:rFonts w:ascii="Arial" w:eastAsia="Calibri" w:hAnsi="Arial" w:cs="Arial"/>
          <w:sz w:val="20"/>
          <w:szCs w:val="20"/>
        </w:rPr>
        <w:t>&gt;&lt;</w:t>
      </w:r>
      <w:proofErr w:type="spellStart"/>
      <w:r>
        <w:rPr>
          <w:rFonts w:ascii="Arial" w:eastAsia="Calibri" w:hAnsi="Arial" w:cs="Arial"/>
          <w:sz w:val="20"/>
          <w:szCs w:val="20"/>
        </w:rPr>
        <w:t>tt</w:t>
      </w:r>
      <w:proofErr w:type="spellEnd"/>
      <w:r>
        <w:rPr>
          <w:rFonts w:ascii="Arial" w:eastAsia="Calibri" w:hAnsi="Arial" w:cs="Arial"/>
          <w:sz w:val="20"/>
          <w:szCs w:val="20"/>
        </w:rPr>
        <w:t xml:space="preserve">&gt; </w:t>
      </w:r>
    </w:p>
    <w:p w:rsidR="00EB3AD9" w:rsidRDefault="00EB3AD9" w:rsidP="00EB3AD9">
      <w:pPr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hanging="360"/>
        <w:jc w:val="both"/>
        <w:rPr>
          <w:rFonts w:ascii="Arial" w:hAnsi="Arial" w:cs="Arial"/>
          <w:sz w:val="20"/>
          <w:szCs w:val="20"/>
        </w:rPr>
      </w:pPr>
    </w:p>
    <w:p w:rsidR="00EB3AD9" w:rsidRDefault="00EB3AD9" w:rsidP="00EB3AD9">
      <w:pPr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hanging="360"/>
        <w:jc w:val="both"/>
        <w:rPr>
          <w:rFonts w:ascii="Arial" w:hAnsi="Arial" w:cs="Arial"/>
          <w:b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ans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for unknown question is </w:t>
      </w:r>
      <w:r>
        <w:rPr>
          <w:rFonts w:ascii="Arial" w:hAnsi="Arial" w:cs="Arial"/>
          <w:b/>
          <w:sz w:val="20"/>
          <w:szCs w:val="20"/>
        </w:rPr>
        <w:t>cell padding</w:t>
      </w:r>
    </w:p>
    <w:p w:rsidR="00EB3AD9" w:rsidRDefault="00EB3AD9" w:rsidP="00EB3AD9">
      <w:pPr>
        <w:pStyle w:val="BodyText"/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Calibri" w:hAnsi="Arial" w:cs="Arial"/>
          <w:szCs w:val="20"/>
        </w:rPr>
      </w:pPr>
      <w:r>
        <w:rPr>
          <w:rFonts w:ascii="Arial" w:eastAsia="Calibri" w:hAnsi="Arial" w:cs="Arial"/>
          <w:b/>
          <w:bCs/>
          <w:szCs w:val="20"/>
        </w:rPr>
        <w:t>Q28.  It is possible to display pictures (</w:t>
      </w:r>
      <w:proofErr w:type="spellStart"/>
      <w:r>
        <w:rPr>
          <w:rFonts w:ascii="Arial" w:eastAsia="Calibri" w:hAnsi="Arial" w:cs="Arial"/>
          <w:b/>
          <w:bCs/>
          <w:szCs w:val="20"/>
        </w:rPr>
        <w:t>i.e</w:t>
      </w:r>
      <w:proofErr w:type="spellEnd"/>
      <w:r>
        <w:rPr>
          <w:rFonts w:ascii="Arial" w:eastAsia="Calibri" w:hAnsi="Arial" w:cs="Arial"/>
          <w:b/>
          <w:bCs/>
          <w:szCs w:val="20"/>
        </w:rPr>
        <w:t xml:space="preserve">, images) in HTML specification by using </w:t>
      </w:r>
      <w:proofErr w:type="gramStart"/>
      <w:r>
        <w:rPr>
          <w:rFonts w:ascii="Arial" w:eastAsia="Calibri" w:hAnsi="Arial" w:cs="Arial"/>
          <w:b/>
          <w:bCs/>
          <w:szCs w:val="20"/>
        </w:rPr>
        <w:t>the  tag</w:t>
      </w:r>
      <w:proofErr w:type="gramEnd"/>
      <w:r>
        <w:rPr>
          <w:rFonts w:ascii="Arial" w:eastAsia="Calibri" w:hAnsi="Arial" w:cs="Arial"/>
          <w:b/>
          <w:bCs/>
          <w:szCs w:val="20"/>
        </w:rPr>
        <w:t xml:space="preserve">. </w:t>
      </w:r>
    </w:p>
    <w:p w:rsidR="00EB3AD9" w:rsidRDefault="00EB3AD9" w:rsidP="00EB3AD9">
      <w:pPr>
        <w:pStyle w:val="BodyText"/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hanging="360"/>
        <w:jc w:val="both"/>
        <w:rPr>
          <w:rFonts w:ascii="Arial" w:eastAsia="Calibri" w:hAnsi="Arial" w:cs="Arial"/>
          <w:szCs w:val="20"/>
        </w:rPr>
      </w:pPr>
      <w:r>
        <w:rPr>
          <w:rFonts w:ascii="Arial" w:eastAsia="Calibri" w:hAnsi="Arial" w:cs="Arial"/>
          <w:szCs w:val="20"/>
        </w:rPr>
        <w:t xml:space="preserve">a. &lt;GR </w:t>
      </w:r>
      <w:proofErr w:type="spellStart"/>
      <w:r>
        <w:rPr>
          <w:rFonts w:ascii="Arial" w:eastAsia="Calibri" w:hAnsi="Arial" w:cs="Arial"/>
          <w:szCs w:val="20"/>
        </w:rPr>
        <w:t>src</w:t>
      </w:r>
      <w:proofErr w:type="spellEnd"/>
      <w:r>
        <w:rPr>
          <w:rFonts w:ascii="Arial" w:eastAsia="Calibri" w:hAnsi="Arial" w:cs="Arial"/>
          <w:szCs w:val="20"/>
        </w:rPr>
        <w:t xml:space="preserve"> = Picture file&gt; </w:t>
      </w:r>
      <w:r>
        <w:rPr>
          <w:rFonts w:ascii="Arial" w:eastAsia="Calibri" w:hAnsi="Arial" w:cs="Arial"/>
          <w:szCs w:val="20"/>
        </w:rPr>
        <w:tab/>
      </w:r>
      <w:r>
        <w:rPr>
          <w:rFonts w:ascii="Arial" w:eastAsia="Calibri" w:hAnsi="Arial" w:cs="Arial"/>
          <w:szCs w:val="20"/>
        </w:rPr>
        <w:tab/>
        <w:t xml:space="preserve">b. &lt;PIC </w:t>
      </w:r>
      <w:proofErr w:type="spellStart"/>
      <w:r>
        <w:rPr>
          <w:rFonts w:ascii="Arial" w:eastAsia="Calibri" w:hAnsi="Arial" w:cs="Arial"/>
          <w:szCs w:val="20"/>
        </w:rPr>
        <w:t>src</w:t>
      </w:r>
      <w:proofErr w:type="spellEnd"/>
      <w:r>
        <w:rPr>
          <w:rFonts w:ascii="Arial" w:eastAsia="Calibri" w:hAnsi="Arial" w:cs="Arial"/>
          <w:szCs w:val="20"/>
        </w:rPr>
        <w:t xml:space="preserve"> =Picture file&gt; </w:t>
      </w:r>
    </w:p>
    <w:p w:rsidR="00EB3AD9" w:rsidRDefault="00EB3AD9" w:rsidP="00EB3AD9">
      <w:pPr>
        <w:pStyle w:val="BodyText"/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hanging="360"/>
        <w:jc w:val="both"/>
        <w:rPr>
          <w:rFonts w:ascii="Arial" w:hAnsi="Arial" w:cs="Arial"/>
          <w:szCs w:val="20"/>
        </w:rPr>
      </w:pPr>
      <w:r>
        <w:rPr>
          <w:rFonts w:ascii="Arial" w:eastAsia="Calibri" w:hAnsi="Arial" w:cs="Arial"/>
          <w:szCs w:val="20"/>
        </w:rPr>
        <w:t xml:space="preserve">c. </w:t>
      </w:r>
      <w:r>
        <w:rPr>
          <w:rFonts w:ascii="Arial" w:eastAsia="Calibri" w:hAnsi="Arial" w:cs="Arial"/>
          <w:b/>
          <w:szCs w:val="20"/>
        </w:rPr>
        <w:t xml:space="preserve">&lt;IMG </w:t>
      </w:r>
      <w:proofErr w:type="spellStart"/>
      <w:r>
        <w:rPr>
          <w:rFonts w:ascii="Arial" w:eastAsia="Calibri" w:hAnsi="Arial" w:cs="Arial"/>
          <w:b/>
          <w:szCs w:val="20"/>
        </w:rPr>
        <w:t>src</w:t>
      </w:r>
      <w:proofErr w:type="spellEnd"/>
      <w:r>
        <w:rPr>
          <w:rFonts w:ascii="Arial" w:eastAsia="Calibri" w:hAnsi="Arial" w:cs="Arial"/>
          <w:b/>
          <w:szCs w:val="20"/>
        </w:rPr>
        <w:t xml:space="preserve"> =Picture file&gt;</w:t>
      </w:r>
      <w:r>
        <w:rPr>
          <w:rFonts w:ascii="Arial" w:eastAsia="Calibri" w:hAnsi="Arial" w:cs="Arial"/>
          <w:szCs w:val="20"/>
        </w:rPr>
        <w:t xml:space="preserve"> </w:t>
      </w:r>
      <w:r>
        <w:rPr>
          <w:rFonts w:ascii="Arial" w:eastAsia="Calibri" w:hAnsi="Arial" w:cs="Arial"/>
          <w:szCs w:val="20"/>
        </w:rPr>
        <w:tab/>
      </w:r>
      <w:r>
        <w:rPr>
          <w:rFonts w:ascii="Arial" w:eastAsia="Calibri" w:hAnsi="Arial" w:cs="Arial"/>
          <w:szCs w:val="20"/>
        </w:rPr>
        <w:tab/>
        <w:t xml:space="preserve">d. &lt;GIF </w:t>
      </w:r>
      <w:proofErr w:type="spellStart"/>
      <w:r>
        <w:rPr>
          <w:rFonts w:ascii="Arial" w:eastAsia="Calibri" w:hAnsi="Arial" w:cs="Arial"/>
          <w:szCs w:val="20"/>
        </w:rPr>
        <w:t>src</w:t>
      </w:r>
      <w:proofErr w:type="spellEnd"/>
      <w:r>
        <w:rPr>
          <w:rFonts w:ascii="Arial" w:eastAsia="Calibri" w:hAnsi="Arial" w:cs="Arial"/>
          <w:szCs w:val="20"/>
        </w:rPr>
        <w:t xml:space="preserve">=Picture file </w:t>
      </w:r>
    </w:p>
    <w:p w:rsidR="00EB3AD9" w:rsidRDefault="00EB3AD9" w:rsidP="00EB3AD9">
      <w:pPr>
        <w:pStyle w:val="BodyText"/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eastAsia="Calibri" w:hAnsi="Arial" w:cs="Arial"/>
          <w:szCs w:val="20"/>
        </w:rPr>
      </w:pPr>
      <w:r>
        <w:rPr>
          <w:rFonts w:ascii="Arial" w:eastAsia="Calibri" w:hAnsi="Arial" w:cs="Arial"/>
          <w:b/>
          <w:bCs/>
          <w:szCs w:val="20"/>
        </w:rPr>
        <w:t xml:space="preserve">  HTML stands for </w:t>
      </w:r>
    </w:p>
    <w:p w:rsidR="00EB3AD9" w:rsidRDefault="00EB3AD9" w:rsidP="00EB3AD9">
      <w:pPr>
        <w:pStyle w:val="BodyText"/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="Arial" w:eastAsia="Calibri" w:hAnsi="Arial" w:cs="Arial"/>
          <w:szCs w:val="20"/>
        </w:rPr>
      </w:pPr>
      <w:r>
        <w:rPr>
          <w:rFonts w:ascii="Arial" w:eastAsia="Calibri" w:hAnsi="Arial" w:cs="Arial"/>
          <w:szCs w:val="20"/>
        </w:rPr>
        <w:lastRenderedPageBreak/>
        <w:t xml:space="preserve">a) Hyper Text Making Links  </w:t>
      </w:r>
      <w:r>
        <w:rPr>
          <w:rFonts w:ascii="Arial" w:eastAsia="Calibri" w:hAnsi="Arial" w:cs="Arial"/>
          <w:szCs w:val="20"/>
        </w:rPr>
        <w:tab/>
      </w:r>
      <w:r>
        <w:rPr>
          <w:rFonts w:ascii="Arial" w:eastAsia="Calibri" w:hAnsi="Arial" w:cs="Arial"/>
          <w:szCs w:val="20"/>
        </w:rPr>
        <w:tab/>
        <w:t xml:space="preserve">b) </w:t>
      </w:r>
      <w:r>
        <w:rPr>
          <w:rFonts w:ascii="Arial" w:eastAsia="Calibri" w:hAnsi="Arial" w:cs="Arial"/>
          <w:b/>
          <w:szCs w:val="20"/>
        </w:rPr>
        <w:t>Hyper Text Markup Language</w:t>
      </w:r>
      <w:r>
        <w:rPr>
          <w:rFonts w:ascii="Arial" w:eastAsia="Calibri" w:hAnsi="Arial" w:cs="Arial"/>
          <w:szCs w:val="20"/>
        </w:rPr>
        <w:t xml:space="preserve"> </w:t>
      </w:r>
    </w:p>
    <w:p w:rsidR="00EB3AD9" w:rsidRDefault="00EB3AD9" w:rsidP="00EB3AD9">
      <w:pPr>
        <w:pStyle w:val="BodyText"/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="Arial" w:hAnsi="Arial" w:cs="Arial"/>
          <w:szCs w:val="20"/>
        </w:rPr>
      </w:pPr>
      <w:r>
        <w:rPr>
          <w:rFonts w:ascii="Arial" w:eastAsia="Calibri" w:hAnsi="Arial" w:cs="Arial"/>
          <w:szCs w:val="20"/>
        </w:rPr>
        <w:t xml:space="preserve">c) Higher Textual Marking of Links </w:t>
      </w:r>
      <w:r>
        <w:rPr>
          <w:rFonts w:ascii="Arial" w:eastAsia="Calibri" w:hAnsi="Arial" w:cs="Arial"/>
          <w:szCs w:val="20"/>
        </w:rPr>
        <w:tab/>
        <w:t xml:space="preserve">d) Hyper Text Mixer of Links </w:t>
      </w:r>
    </w:p>
    <w:p w:rsidR="00EB3AD9" w:rsidRDefault="00EB3AD9" w:rsidP="00EB3AD9">
      <w:pPr>
        <w:pStyle w:val="BodyText"/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="Arial" w:eastAsia="Calibri" w:hAnsi="Arial" w:cs="Arial"/>
          <w:szCs w:val="20"/>
        </w:rPr>
      </w:pPr>
    </w:p>
    <w:p w:rsidR="00EB3AD9" w:rsidRDefault="00EB3AD9" w:rsidP="00EB3AD9">
      <w:pPr>
        <w:pStyle w:val="BodyText"/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eastAsia="Calibri" w:hAnsi="Arial" w:cs="Arial"/>
          <w:szCs w:val="20"/>
        </w:rPr>
      </w:pPr>
      <w:r>
        <w:rPr>
          <w:rFonts w:ascii="Arial" w:eastAsia="Calibri" w:hAnsi="Arial" w:cs="Arial"/>
          <w:b/>
          <w:bCs/>
          <w:szCs w:val="20"/>
        </w:rPr>
        <w:t xml:space="preserve">By an intranet we mean </w:t>
      </w:r>
    </w:p>
    <w:p w:rsidR="00EB3AD9" w:rsidRDefault="00EB3AD9" w:rsidP="00EB3AD9">
      <w:pPr>
        <w:pStyle w:val="BodyText"/>
        <w:numPr>
          <w:ilvl w:val="0"/>
          <w:numId w:val="11"/>
        </w:numPr>
        <w:tabs>
          <w:tab w:val="left" w:pos="1080"/>
        </w:tabs>
        <w:autoSpaceDE w:val="0"/>
        <w:autoSpaceDN w:val="0"/>
        <w:adjustRightInd w:val="0"/>
        <w:spacing w:after="0"/>
        <w:ind w:left="1080"/>
        <w:jc w:val="both"/>
        <w:rPr>
          <w:rFonts w:ascii="Arial" w:eastAsia="Calibri" w:hAnsi="Arial" w:cs="Arial"/>
          <w:szCs w:val="20"/>
        </w:rPr>
      </w:pPr>
      <w:r>
        <w:rPr>
          <w:rFonts w:ascii="Arial" w:eastAsia="Calibri" w:hAnsi="Arial" w:cs="Arial"/>
          <w:szCs w:val="20"/>
        </w:rPr>
        <w:t xml:space="preserve">a LAN of an organization </w:t>
      </w:r>
    </w:p>
    <w:p w:rsidR="00EB3AD9" w:rsidRDefault="00EB3AD9" w:rsidP="00EB3AD9">
      <w:pPr>
        <w:pStyle w:val="BodyText"/>
        <w:numPr>
          <w:ilvl w:val="0"/>
          <w:numId w:val="11"/>
        </w:numPr>
        <w:tabs>
          <w:tab w:val="left" w:pos="1080"/>
        </w:tabs>
        <w:autoSpaceDE w:val="0"/>
        <w:autoSpaceDN w:val="0"/>
        <w:adjustRightInd w:val="0"/>
        <w:spacing w:after="0"/>
        <w:ind w:left="1080"/>
        <w:jc w:val="both"/>
        <w:rPr>
          <w:rFonts w:ascii="Arial" w:eastAsia="Calibri" w:hAnsi="Arial" w:cs="Arial"/>
          <w:szCs w:val="20"/>
        </w:rPr>
      </w:pPr>
      <w:r>
        <w:rPr>
          <w:rFonts w:ascii="Arial" w:eastAsia="Calibri" w:hAnsi="Arial" w:cs="Arial"/>
          <w:szCs w:val="20"/>
        </w:rPr>
        <w:t xml:space="preserve">a Wide Area Network connecting all branches of an organization </w:t>
      </w:r>
    </w:p>
    <w:p w:rsidR="00EB3AD9" w:rsidRDefault="00EB3AD9" w:rsidP="00EB3AD9">
      <w:pPr>
        <w:pStyle w:val="BodyText"/>
        <w:numPr>
          <w:ilvl w:val="0"/>
          <w:numId w:val="11"/>
        </w:numPr>
        <w:tabs>
          <w:tab w:val="left" w:pos="1080"/>
        </w:tabs>
        <w:autoSpaceDE w:val="0"/>
        <w:autoSpaceDN w:val="0"/>
        <w:adjustRightInd w:val="0"/>
        <w:spacing w:after="0"/>
        <w:ind w:left="1080"/>
        <w:jc w:val="both"/>
        <w:rPr>
          <w:rFonts w:ascii="Arial" w:eastAsia="Calibri" w:hAnsi="Arial" w:cs="Arial"/>
          <w:szCs w:val="20"/>
        </w:rPr>
      </w:pPr>
      <w:r>
        <w:rPr>
          <w:rFonts w:ascii="Arial" w:eastAsia="Calibri" w:hAnsi="Arial" w:cs="Arial"/>
          <w:szCs w:val="20"/>
        </w:rPr>
        <w:t xml:space="preserve">a corporate computer network </w:t>
      </w:r>
    </w:p>
    <w:p w:rsidR="00EB3AD9" w:rsidRDefault="00EB3AD9" w:rsidP="00EB3AD9">
      <w:pPr>
        <w:pStyle w:val="BodyText"/>
        <w:numPr>
          <w:ilvl w:val="0"/>
          <w:numId w:val="11"/>
        </w:numPr>
        <w:tabs>
          <w:tab w:val="left" w:pos="1080"/>
        </w:tabs>
        <w:autoSpaceDE w:val="0"/>
        <w:autoSpaceDN w:val="0"/>
        <w:adjustRightInd w:val="0"/>
        <w:spacing w:after="0"/>
        <w:ind w:left="1080"/>
        <w:jc w:val="both"/>
        <w:rPr>
          <w:rFonts w:ascii="Arial" w:eastAsia="Calibri" w:hAnsi="Arial" w:cs="Arial"/>
          <w:b/>
          <w:szCs w:val="20"/>
        </w:rPr>
      </w:pPr>
      <w:r>
        <w:rPr>
          <w:rFonts w:ascii="Arial" w:eastAsia="Calibri" w:hAnsi="Arial" w:cs="Arial"/>
          <w:b/>
          <w:szCs w:val="20"/>
        </w:rPr>
        <w:t xml:space="preserve">a network connecting all computers of an organization and using the internet protocol </w:t>
      </w:r>
    </w:p>
    <w:p w:rsidR="00EB3AD9" w:rsidRDefault="00EB3AD9" w:rsidP="00EB3AD9">
      <w:pPr>
        <w:pStyle w:val="BodyText"/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hanging="360"/>
        <w:jc w:val="both"/>
        <w:rPr>
          <w:rFonts w:ascii="Arial" w:hAnsi="Arial" w:cs="Arial"/>
          <w:szCs w:val="20"/>
        </w:rPr>
      </w:pPr>
    </w:p>
    <w:p w:rsidR="00EB3AD9" w:rsidRDefault="00EB3AD9" w:rsidP="00EB3AD9">
      <w:pPr>
        <w:pStyle w:val="BodyText"/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hanging="360"/>
        <w:jc w:val="both"/>
        <w:rPr>
          <w:rFonts w:ascii="Arial" w:hAnsi="Arial" w:cs="Arial"/>
          <w:szCs w:val="20"/>
        </w:rPr>
      </w:pPr>
    </w:p>
    <w:p w:rsidR="00EB3AD9" w:rsidRDefault="00EB3AD9" w:rsidP="00EB3AD9">
      <w:pPr>
        <w:pStyle w:val="BodyText"/>
        <w:numPr>
          <w:ilvl w:val="0"/>
          <w:numId w:val="12"/>
        </w:numPr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/>
        <w:jc w:val="both"/>
        <w:rPr>
          <w:rFonts w:ascii="Arial" w:eastAsia="Calibri" w:hAnsi="Arial" w:cs="Arial"/>
          <w:szCs w:val="20"/>
        </w:rPr>
      </w:pPr>
      <w:r>
        <w:rPr>
          <w:rFonts w:ascii="Arial" w:eastAsia="Calibri" w:hAnsi="Arial" w:cs="Arial"/>
          <w:b/>
          <w:bCs/>
          <w:szCs w:val="20"/>
        </w:rPr>
        <w:t xml:space="preserve">Internet requires </w:t>
      </w:r>
    </w:p>
    <w:p w:rsidR="00EB3AD9" w:rsidRDefault="00EB3AD9" w:rsidP="00EB3AD9">
      <w:pPr>
        <w:pStyle w:val="BodyText"/>
        <w:numPr>
          <w:ilvl w:val="0"/>
          <w:numId w:val="13"/>
        </w:numPr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/>
        <w:ind w:left="1080"/>
        <w:jc w:val="both"/>
        <w:rPr>
          <w:rFonts w:ascii="Arial" w:eastAsia="Calibri" w:hAnsi="Arial" w:cs="Arial"/>
          <w:szCs w:val="20"/>
        </w:rPr>
      </w:pPr>
      <w:r>
        <w:rPr>
          <w:rFonts w:ascii="Arial" w:eastAsia="Calibri" w:hAnsi="Arial" w:cs="Arial"/>
          <w:szCs w:val="20"/>
        </w:rPr>
        <w:t xml:space="preserve">an international agreement to connect computers </w:t>
      </w:r>
    </w:p>
    <w:p w:rsidR="00EB3AD9" w:rsidRDefault="00EB3AD9" w:rsidP="00EB3AD9">
      <w:pPr>
        <w:pStyle w:val="BodyText"/>
        <w:numPr>
          <w:ilvl w:val="0"/>
          <w:numId w:val="13"/>
        </w:numPr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/>
        <w:ind w:left="1080"/>
        <w:jc w:val="both"/>
        <w:rPr>
          <w:rFonts w:ascii="Arial" w:eastAsia="Calibri" w:hAnsi="Arial" w:cs="Arial"/>
          <w:szCs w:val="20"/>
        </w:rPr>
      </w:pPr>
      <w:r>
        <w:rPr>
          <w:rFonts w:ascii="Arial" w:eastAsia="Calibri" w:hAnsi="Arial" w:cs="Arial"/>
          <w:szCs w:val="20"/>
        </w:rPr>
        <w:t xml:space="preserve">a local area network </w:t>
      </w:r>
    </w:p>
    <w:p w:rsidR="00EB3AD9" w:rsidRDefault="00EB3AD9" w:rsidP="00EB3AD9">
      <w:pPr>
        <w:pStyle w:val="BodyText"/>
        <w:numPr>
          <w:ilvl w:val="0"/>
          <w:numId w:val="13"/>
        </w:numPr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/>
        <w:ind w:left="1080"/>
        <w:jc w:val="both"/>
        <w:rPr>
          <w:rFonts w:ascii="Arial" w:eastAsia="Calibri" w:hAnsi="Arial" w:cs="Arial"/>
          <w:b/>
          <w:szCs w:val="20"/>
        </w:rPr>
      </w:pPr>
      <w:r>
        <w:rPr>
          <w:rFonts w:ascii="Arial" w:eastAsia="Calibri" w:hAnsi="Arial" w:cs="Arial"/>
          <w:b/>
          <w:szCs w:val="20"/>
        </w:rPr>
        <w:t xml:space="preserve">a commonly agreed set of rules to communicate between computers </w:t>
      </w:r>
    </w:p>
    <w:p w:rsidR="00EB3AD9" w:rsidRDefault="00EB3AD9" w:rsidP="00EB3AD9">
      <w:pPr>
        <w:pStyle w:val="BodyText"/>
        <w:numPr>
          <w:ilvl w:val="0"/>
          <w:numId w:val="13"/>
        </w:numPr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/>
        <w:ind w:left="1080"/>
        <w:jc w:val="both"/>
        <w:rPr>
          <w:rFonts w:ascii="Arial" w:hAnsi="Arial" w:cs="Arial"/>
          <w:szCs w:val="20"/>
        </w:rPr>
      </w:pPr>
      <w:r>
        <w:rPr>
          <w:rFonts w:ascii="Arial" w:eastAsia="Calibri" w:hAnsi="Arial" w:cs="Arial"/>
          <w:szCs w:val="20"/>
        </w:rPr>
        <w:t xml:space="preserve">a World Wide Web </w:t>
      </w:r>
    </w:p>
    <w:p w:rsidR="00EB3AD9" w:rsidRDefault="00EB3AD9" w:rsidP="00EB3AD9">
      <w:pPr>
        <w:pStyle w:val="BodyText"/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/>
        <w:ind w:left="1080"/>
        <w:jc w:val="both"/>
        <w:rPr>
          <w:rFonts w:ascii="Arial" w:hAnsi="Arial" w:cs="Arial"/>
          <w:szCs w:val="20"/>
        </w:rPr>
      </w:pPr>
    </w:p>
    <w:p w:rsidR="00EB3AD9" w:rsidRDefault="00EB3AD9" w:rsidP="00EB3AD9">
      <w:pPr>
        <w:pStyle w:val="BodyText"/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eastAsia="Calibri" w:hAnsi="Arial" w:cs="Arial"/>
          <w:szCs w:val="20"/>
        </w:rPr>
      </w:pPr>
      <w:r>
        <w:rPr>
          <w:rFonts w:ascii="Arial" w:eastAsia="Calibri" w:hAnsi="Arial" w:cs="Arial"/>
          <w:b/>
          <w:bCs/>
          <w:szCs w:val="20"/>
        </w:rPr>
        <w:t xml:space="preserve">IP addresses are converted to </w:t>
      </w:r>
    </w:p>
    <w:p w:rsidR="00EB3AD9" w:rsidRDefault="00EB3AD9" w:rsidP="00EB3AD9">
      <w:pPr>
        <w:pStyle w:val="BodyText"/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hanging="360"/>
        <w:jc w:val="both"/>
        <w:rPr>
          <w:rFonts w:ascii="Arial" w:eastAsia="Calibri" w:hAnsi="Arial" w:cs="Arial"/>
          <w:szCs w:val="20"/>
        </w:rPr>
      </w:pPr>
      <w:proofErr w:type="gramStart"/>
      <w:r>
        <w:rPr>
          <w:rFonts w:ascii="Arial" w:eastAsia="Calibri" w:hAnsi="Arial" w:cs="Arial"/>
          <w:szCs w:val="20"/>
        </w:rPr>
        <w:t>a</w:t>
      </w:r>
      <w:proofErr w:type="gramEnd"/>
      <w:r>
        <w:rPr>
          <w:rFonts w:ascii="Arial" w:eastAsia="Calibri" w:hAnsi="Arial" w:cs="Arial"/>
          <w:szCs w:val="20"/>
        </w:rPr>
        <w:t xml:space="preserve">. a binary string </w:t>
      </w:r>
      <w:r>
        <w:rPr>
          <w:rFonts w:ascii="Arial" w:eastAsia="Calibri" w:hAnsi="Arial" w:cs="Arial"/>
          <w:szCs w:val="20"/>
        </w:rPr>
        <w:tab/>
      </w:r>
      <w:r>
        <w:rPr>
          <w:rFonts w:ascii="Arial" w:eastAsia="Calibri" w:hAnsi="Arial" w:cs="Arial"/>
          <w:szCs w:val="20"/>
        </w:rPr>
        <w:tab/>
      </w:r>
      <w:r>
        <w:rPr>
          <w:rFonts w:ascii="Arial" w:eastAsia="Calibri" w:hAnsi="Arial" w:cs="Arial"/>
          <w:szCs w:val="20"/>
        </w:rPr>
        <w:tab/>
        <w:t xml:space="preserve">b. alphanumeric string </w:t>
      </w:r>
    </w:p>
    <w:p w:rsidR="00EB3AD9" w:rsidRDefault="00EB3AD9" w:rsidP="00EB3AD9">
      <w:pPr>
        <w:pStyle w:val="BodyText"/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hanging="360"/>
        <w:jc w:val="both"/>
        <w:rPr>
          <w:rFonts w:ascii="Arial" w:eastAsia="Calibri" w:hAnsi="Arial" w:cs="Arial"/>
          <w:szCs w:val="20"/>
        </w:rPr>
      </w:pPr>
      <w:proofErr w:type="gramStart"/>
      <w:r>
        <w:rPr>
          <w:rFonts w:ascii="Arial" w:eastAsia="Calibri" w:hAnsi="Arial" w:cs="Arial"/>
          <w:szCs w:val="20"/>
        </w:rPr>
        <w:t>c</w:t>
      </w:r>
      <w:proofErr w:type="gramEnd"/>
      <w:r>
        <w:rPr>
          <w:rFonts w:ascii="Arial" w:eastAsia="Calibri" w:hAnsi="Arial" w:cs="Arial"/>
          <w:szCs w:val="20"/>
        </w:rPr>
        <w:t xml:space="preserve">. </w:t>
      </w:r>
      <w:r>
        <w:rPr>
          <w:rFonts w:ascii="Arial" w:eastAsia="Calibri" w:hAnsi="Arial" w:cs="Arial"/>
          <w:b/>
          <w:szCs w:val="20"/>
        </w:rPr>
        <w:t>a hierarchy of domain names</w:t>
      </w:r>
      <w:r>
        <w:rPr>
          <w:rFonts w:ascii="Arial" w:eastAsia="Calibri" w:hAnsi="Arial" w:cs="Arial"/>
          <w:szCs w:val="20"/>
        </w:rPr>
        <w:t xml:space="preserve"> </w:t>
      </w:r>
      <w:r>
        <w:rPr>
          <w:rFonts w:ascii="Arial" w:eastAsia="Calibri" w:hAnsi="Arial" w:cs="Arial"/>
          <w:szCs w:val="20"/>
        </w:rPr>
        <w:tab/>
      </w:r>
      <w:r>
        <w:rPr>
          <w:rFonts w:ascii="Arial" w:eastAsia="Calibri" w:hAnsi="Arial" w:cs="Arial"/>
          <w:szCs w:val="20"/>
        </w:rPr>
        <w:tab/>
        <w:t xml:space="preserve">d. a hexadecimal string </w:t>
      </w:r>
    </w:p>
    <w:p w:rsidR="00EB3AD9" w:rsidRDefault="00EB3AD9" w:rsidP="00EB3AD9">
      <w:pPr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:rsidR="00EB3AD9" w:rsidRDefault="00EB3AD9" w:rsidP="00EB3AD9">
      <w:pPr>
        <w:pStyle w:val="ListParagraph"/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  <w:proofErr w:type="gramStart"/>
      <w:r>
        <w:rPr>
          <w:color w:val="000000"/>
        </w:rPr>
        <w:t>4.how</w:t>
      </w:r>
      <w:proofErr w:type="gramEnd"/>
      <w:r>
        <w:rPr>
          <w:color w:val="000000"/>
        </w:rPr>
        <w:t xml:space="preserve"> to provide alternate txt to an </w:t>
      </w:r>
      <w:proofErr w:type="spellStart"/>
      <w:r>
        <w:rPr>
          <w:color w:val="000000"/>
        </w:rPr>
        <w:t>img</w:t>
      </w:r>
      <w:proofErr w:type="spellEnd"/>
      <w:r>
        <w:rPr>
          <w:color w:val="000000"/>
        </w:rPr>
        <w:t xml:space="preserve"> in html</w:t>
      </w:r>
      <w:r>
        <w:rPr>
          <w:color w:val="000000"/>
        </w:rPr>
        <w:br/>
      </w:r>
      <w:r>
        <w:t xml:space="preserve">using </w:t>
      </w:r>
      <w:r>
        <w:rPr>
          <w:b/>
        </w:rPr>
        <w:t xml:space="preserve"> alt</w:t>
      </w:r>
    </w:p>
    <w:p w:rsidR="00EB3AD9" w:rsidRDefault="00EB3AD9" w:rsidP="00EB3AD9">
      <w:pPr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b/>
          <w:bCs/>
        </w:rPr>
      </w:pPr>
      <w:r>
        <w:t xml:space="preserve"> Time Slicing comes in _________ </w:t>
      </w:r>
      <w:proofErr w:type="spellStart"/>
      <w:r>
        <w:t>Sheduling</w:t>
      </w:r>
      <w:proofErr w:type="spellEnd"/>
      <w:r>
        <w:t xml:space="preserve">. </w:t>
      </w:r>
      <w:proofErr w:type="spellStart"/>
      <w:r>
        <w:t>Ans</w:t>
      </w:r>
      <w:proofErr w:type="spellEnd"/>
      <w:r>
        <w:t xml:space="preserve">: </w:t>
      </w:r>
      <w:r>
        <w:rPr>
          <w:b/>
        </w:rPr>
        <w:t>Preemptive</w:t>
      </w:r>
      <w:r>
        <w:t>.</w:t>
      </w:r>
      <w:r>
        <w:br/>
      </w:r>
      <w:r>
        <w:br/>
      </w:r>
      <w:proofErr w:type="gramStart"/>
      <w:r>
        <w:t>6.OS</w:t>
      </w:r>
      <w:proofErr w:type="gramEnd"/>
      <w:r>
        <w:t xml:space="preserve">:    Dead Locks comes under ________        </w:t>
      </w:r>
      <w:proofErr w:type="spellStart"/>
      <w:r>
        <w:t>Ans</w:t>
      </w:r>
      <w:proofErr w:type="spellEnd"/>
      <w:r>
        <w:t xml:space="preserve">: </w:t>
      </w:r>
      <w:r>
        <w:rPr>
          <w:b/>
        </w:rPr>
        <w:t>Process Management.</w:t>
      </w:r>
      <w:r>
        <w:br/>
      </w:r>
      <w:r>
        <w:br/>
      </w:r>
      <w:proofErr w:type="gramStart"/>
      <w:r>
        <w:t>7.OS</w:t>
      </w:r>
      <w:proofErr w:type="gramEnd"/>
      <w:r>
        <w:t>:    In Z/OS which comes in Internal...</w:t>
      </w:r>
      <w:r>
        <w:br/>
        <w:t>     </w:t>
      </w:r>
      <w:r>
        <w:br/>
        <w:t>     </w:t>
      </w:r>
      <w:proofErr w:type="spellStart"/>
      <w:r>
        <w:t>a.Forms</w:t>
      </w:r>
      <w:proofErr w:type="spellEnd"/>
      <w:r>
        <w:br/>
        <w:t xml:space="preserve">         </w:t>
      </w:r>
      <w:proofErr w:type="spellStart"/>
      <w:r>
        <w:t>b.Slots</w:t>
      </w:r>
      <w:proofErr w:type="spellEnd"/>
      <w:r>
        <w:br/>
        <w:t xml:space="preserve">         </w:t>
      </w:r>
      <w:proofErr w:type="spellStart"/>
      <w:r>
        <w:t>c.Pages</w:t>
      </w:r>
      <w:proofErr w:type="spellEnd"/>
      <w:r>
        <w:br/>
        <w:t xml:space="preserve">         d.. </w:t>
      </w:r>
      <w:proofErr w:type="gramStart"/>
      <w:r>
        <w:rPr>
          <w:b/>
          <w:bCs/>
        </w:rPr>
        <w:t>frames</w:t>
      </w:r>
      <w:proofErr w:type="gramEnd"/>
      <w:r>
        <w:br/>
      </w:r>
      <w:r>
        <w:br/>
        <w:t>8.OS:    In Z/OS , physical sequential... is same as folder in Windows.</w:t>
      </w:r>
      <w:r>
        <w:br/>
        <w:t>       </w:t>
      </w:r>
      <w:r>
        <w:br/>
        <w:t>         a. True</w:t>
      </w:r>
      <w:r>
        <w:br/>
        <w:t xml:space="preserve">     b. </w:t>
      </w:r>
      <w:r>
        <w:rPr>
          <w:b/>
          <w:bCs/>
        </w:rPr>
        <w:t>False.</w:t>
      </w:r>
    </w:p>
    <w:p w:rsidR="00EB3AD9" w:rsidRDefault="00EB3AD9" w:rsidP="00EB3AD9">
      <w:pPr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b/>
          <w:bCs/>
        </w:rPr>
      </w:pPr>
      <w:r>
        <w:rPr>
          <w:bCs/>
        </w:rPr>
        <w:t xml:space="preserve">Answer for some question is </w:t>
      </w:r>
      <w:r>
        <w:rPr>
          <w:b/>
          <w:bCs/>
        </w:rPr>
        <w:t>critical section</w:t>
      </w:r>
    </w:p>
    <w:p w:rsidR="00EB3AD9" w:rsidRDefault="00EB3AD9" w:rsidP="00EB3AD9">
      <w:pPr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b/>
          <w:bCs/>
        </w:rPr>
      </w:pPr>
      <w:r>
        <w:rPr>
          <w:bCs/>
        </w:rPr>
        <w:lastRenderedPageBreak/>
        <w:t>Refresh in html used for</w:t>
      </w:r>
      <w:r>
        <w:rPr>
          <w:b/>
          <w:bCs/>
        </w:rPr>
        <w:t xml:space="preserve"> redirecting the page</w:t>
      </w:r>
    </w:p>
    <w:p w:rsidR="00EB3AD9" w:rsidRDefault="00EB3AD9" w:rsidP="00EB3AD9">
      <w:pPr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</w:pPr>
      <w:r>
        <w:t>A Unix code to check the Disk usage:</w:t>
      </w:r>
      <w:r>
        <w:br/>
      </w:r>
      <w:r>
        <w:br/>
        <w:t xml:space="preserve">        a. </w:t>
      </w:r>
      <w:r>
        <w:rPr>
          <w:b/>
        </w:rPr>
        <w:t>du</w:t>
      </w:r>
      <w:r>
        <w:br/>
        <w:t xml:space="preserve">    b. </w:t>
      </w:r>
      <w:proofErr w:type="spellStart"/>
      <w:r>
        <w:t>df</w:t>
      </w:r>
      <w:proofErr w:type="spellEnd"/>
      <w:r>
        <w:br/>
        <w:t>    c. ...</w:t>
      </w:r>
      <w:r>
        <w:br/>
        <w:t xml:space="preserve">    </w:t>
      </w:r>
      <w:proofErr w:type="gramStart"/>
      <w:r>
        <w:t>d.</w:t>
      </w:r>
      <w:proofErr w:type="gramEnd"/>
      <w:r>
        <w:t xml:space="preserve"> ...</w:t>
      </w:r>
    </w:p>
    <w:p w:rsidR="00EB3AD9" w:rsidRDefault="00EB3AD9" w:rsidP="00EB3AD9">
      <w:pPr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b/>
          <w:bCs/>
        </w:rPr>
      </w:pPr>
      <w:r>
        <w:t>17</w:t>
      </w:r>
      <w:proofErr w:type="gramStart"/>
      <w:r>
        <w:t>.C</w:t>
      </w:r>
      <w:proofErr w:type="gramEnd"/>
      <w:r>
        <w:t xml:space="preserve"> Program: In CASE : we can't use _______ </w:t>
      </w:r>
      <w:proofErr w:type="spellStart"/>
      <w:r>
        <w:t>Ans</w:t>
      </w:r>
      <w:proofErr w:type="spellEnd"/>
      <w:r>
        <w:t>: Float.</w:t>
      </w:r>
      <w:r>
        <w:br/>
      </w:r>
      <w:r>
        <w:br/>
        <w:t xml:space="preserve">        </w:t>
      </w:r>
      <w:proofErr w:type="gramStart"/>
      <w:r>
        <w:t>a</w:t>
      </w:r>
      <w:proofErr w:type="gramEnd"/>
      <w:r>
        <w:t>. integer.</w:t>
      </w:r>
      <w:r>
        <w:br/>
        <w:t xml:space="preserve">    b. </w:t>
      </w:r>
      <w:proofErr w:type="spellStart"/>
      <w:r>
        <w:t>Enum</w:t>
      </w:r>
      <w:proofErr w:type="spellEnd"/>
      <w:r>
        <w:t>.</w:t>
      </w:r>
      <w:r>
        <w:br/>
        <w:t xml:space="preserve">    c. </w:t>
      </w:r>
      <w:r>
        <w:rPr>
          <w:b/>
        </w:rPr>
        <w:t>Float.</w:t>
      </w:r>
      <w:r>
        <w:br/>
        <w:t xml:space="preserve">    </w:t>
      </w:r>
      <w:proofErr w:type="gramStart"/>
      <w:r>
        <w:t>d</w:t>
      </w:r>
      <w:proofErr w:type="gramEnd"/>
      <w:r>
        <w:t>. character</w:t>
      </w:r>
    </w:p>
    <w:p w:rsidR="00EB3AD9" w:rsidRDefault="00EB3AD9" w:rsidP="00EB3AD9">
      <w:pPr>
        <w:tabs>
          <w:tab w:val="center" w:pos="4680"/>
        </w:tabs>
        <w:spacing w:after="15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One c question answer is </w:t>
      </w:r>
      <w:r>
        <w:rPr>
          <w:rFonts w:ascii="Tahoma" w:eastAsia="Times New Roman" w:hAnsi="Tahoma" w:cs="Tahoma"/>
          <w:b/>
          <w:color w:val="000000"/>
          <w:sz w:val="20"/>
          <w:szCs w:val="20"/>
        </w:rPr>
        <w:t>preprocessor</w:t>
      </w:r>
      <w:r>
        <w:rPr>
          <w:rFonts w:ascii="Tahoma" w:eastAsia="Times New Roman" w:hAnsi="Tahoma" w:cs="Tahoma"/>
          <w:b/>
          <w:color w:val="000000"/>
          <w:sz w:val="20"/>
          <w:szCs w:val="20"/>
        </w:rPr>
        <w:tab/>
      </w:r>
      <w:r>
        <w:rPr>
          <w:rFonts w:ascii="Tahoma" w:eastAsia="Times New Roman" w:hAnsi="Tahoma" w:cs="Tahoma"/>
          <w:color w:val="000000"/>
          <w:sz w:val="20"/>
          <w:szCs w:val="20"/>
        </w:rPr>
        <w:t xml:space="preserve"> (preprocessor means #define or #include)</w:t>
      </w:r>
    </w:p>
    <w:p w:rsidR="00EB3AD9" w:rsidRDefault="00EB3AD9" w:rsidP="00EB3AD9">
      <w:pPr>
        <w:tabs>
          <w:tab w:val="center" w:pos="4680"/>
        </w:tabs>
        <w:spacing w:after="150" w:line="240" w:lineRule="auto"/>
        <w:rPr>
          <w:b/>
        </w:rPr>
      </w:pPr>
      <w:r>
        <w:br/>
        <w:t>20</w:t>
      </w:r>
      <w:proofErr w:type="gramStart"/>
      <w:r>
        <w:t>.Tag</w:t>
      </w:r>
      <w:proofErr w:type="gramEnd"/>
      <w:r>
        <w:t xml:space="preserve"> to create the Hyper Link. Is start </w:t>
      </w:r>
      <w:proofErr w:type="gramStart"/>
      <w:r>
        <w:t xml:space="preserve">with  </w:t>
      </w:r>
      <w:r>
        <w:rPr>
          <w:b/>
        </w:rPr>
        <w:t>&lt;</w:t>
      </w:r>
      <w:proofErr w:type="gramEnd"/>
      <w:r>
        <w:rPr>
          <w:b/>
        </w:rPr>
        <w:t xml:space="preserve">a </w:t>
      </w:r>
      <w:proofErr w:type="spellStart"/>
      <w:r>
        <w:rPr>
          <w:b/>
        </w:rPr>
        <w:t>href</w:t>
      </w:r>
      <w:proofErr w:type="spellEnd"/>
      <w:r>
        <w:rPr>
          <w:b/>
        </w:rPr>
        <w:t>&gt;</w:t>
      </w:r>
    </w:p>
    <w:p w:rsidR="00EB3AD9" w:rsidRDefault="00EB3AD9" w:rsidP="00EB3AD9">
      <w:pPr>
        <w:tabs>
          <w:tab w:val="center" w:pos="4680"/>
        </w:tabs>
        <w:spacing w:after="150" w:line="240" w:lineRule="auto"/>
        <w:rPr>
          <w:b/>
        </w:rPr>
      </w:pPr>
      <w:r>
        <w:t>Z/</w:t>
      </w:r>
      <w:proofErr w:type="spellStart"/>
      <w:r>
        <w:t>Os</w:t>
      </w:r>
      <w:proofErr w:type="spellEnd"/>
      <w:r>
        <w:t xml:space="preserve"> was developed by whom. </w:t>
      </w:r>
      <w:proofErr w:type="spellStart"/>
      <w:proofErr w:type="gramStart"/>
      <w:r>
        <w:rPr>
          <w:b/>
        </w:rPr>
        <w:t>Ibm</w:t>
      </w:r>
      <w:proofErr w:type="spellEnd"/>
      <w:proofErr w:type="gramEnd"/>
    </w:p>
    <w:p w:rsidR="00EB3AD9" w:rsidRDefault="00EB3AD9" w:rsidP="00EB3AD9">
      <w:pPr>
        <w:tabs>
          <w:tab w:val="center" w:pos="4680"/>
        </w:tabs>
        <w:spacing w:after="150" w:line="240" w:lineRule="auto"/>
        <w:rPr>
          <w:b/>
        </w:rPr>
      </w:pPr>
      <w:r>
        <w:t xml:space="preserve">Core of </w:t>
      </w:r>
      <w:proofErr w:type="spellStart"/>
      <w:r>
        <w:t>os</w:t>
      </w:r>
      <w:proofErr w:type="spellEnd"/>
      <w:r>
        <w:t xml:space="preserve"> is</w:t>
      </w:r>
      <w:r>
        <w:rPr>
          <w:b/>
        </w:rPr>
        <w:t xml:space="preserve"> kernel</w:t>
      </w:r>
    </w:p>
    <w:p w:rsidR="00EB3AD9" w:rsidRDefault="00EB3AD9" w:rsidP="00EB3AD9">
      <w:pPr>
        <w:pStyle w:val="NormalWeb"/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b/>
          <w:bCs/>
        </w:rPr>
        <w:t>In UNIX which among the following is a command for searching a pattern in a file?</w:t>
      </w:r>
    </w:p>
    <w:p w:rsidR="00EB3AD9" w:rsidRDefault="00EB3AD9" w:rsidP="00EB3AD9">
      <w:pPr>
        <w:pStyle w:val="NormalWeb"/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</w:pPr>
      <w:proofErr w:type="gramStart"/>
      <w:r>
        <w:t>a</w:t>
      </w:r>
      <w:proofErr w:type="gramEnd"/>
      <w:r>
        <w:t>.</w:t>
      </w:r>
      <w:r>
        <w:rPr>
          <w:sz w:val="14"/>
          <w:szCs w:val="14"/>
        </w:rPr>
        <w:t>       </w:t>
      </w:r>
      <w:r>
        <w:t>find</w:t>
      </w:r>
    </w:p>
    <w:p w:rsidR="00EB3AD9" w:rsidRDefault="00EB3AD9" w:rsidP="00EB3AD9">
      <w:pPr>
        <w:pStyle w:val="NormalWeb"/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</w:pPr>
      <w:proofErr w:type="gramStart"/>
      <w:r>
        <w:rPr>
          <w:b/>
          <w:bCs/>
        </w:rPr>
        <w:t>b</w:t>
      </w:r>
      <w:proofErr w:type="gramEnd"/>
      <w:r>
        <w:rPr>
          <w:b/>
          <w:bCs/>
        </w:rPr>
        <w:t>.</w:t>
      </w:r>
      <w:r>
        <w:rPr>
          <w:sz w:val="14"/>
          <w:szCs w:val="14"/>
        </w:rPr>
        <w:t>      </w:t>
      </w:r>
      <w:proofErr w:type="spellStart"/>
      <w:r>
        <w:rPr>
          <w:b/>
          <w:bCs/>
        </w:rPr>
        <w:t>grep</w:t>
      </w:r>
      <w:proofErr w:type="spellEnd"/>
      <w:r>
        <w:rPr>
          <w:b/>
          <w:bCs/>
        </w:rPr>
        <w:t xml:space="preserve"> ------</w:t>
      </w:r>
    </w:p>
    <w:p w:rsidR="00EB3AD9" w:rsidRDefault="00EB3AD9" w:rsidP="00EB3AD9">
      <w:pPr>
        <w:pStyle w:val="NormalWeb"/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</w:pPr>
      <w:proofErr w:type="gramStart"/>
      <w:r>
        <w:t>c</w:t>
      </w:r>
      <w:proofErr w:type="gramEnd"/>
      <w:r>
        <w:t>.</w:t>
      </w:r>
      <w:r>
        <w:rPr>
          <w:sz w:val="14"/>
          <w:szCs w:val="14"/>
        </w:rPr>
        <w:t>       </w:t>
      </w:r>
      <w:r>
        <w:t>lookup</w:t>
      </w:r>
    </w:p>
    <w:p w:rsidR="00EB3AD9" w:rsidRDefault="00EB3AD9" w:rsidP="00EB3AD9">
      <w:pPr>
        <w:pStyle w:val="NormalWeb"/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</w:pPr>
      <w:proofErr w:type="gramStart"/>
      <w:r>
        <w:t>d</w:t>
      </w:r>
      <w:proofErr w:type="gramEnd"/>
      <w:r>
        <w:t>.</w:t>
      </w:r>
      <w:r>
        <w:rPr>
          <w:sz w:val="14"/>
          <w:szCs w:val="14"/>
        </w:rPr>
        <w:t>      </w:t>
      </w:r>
      <w:proofErr w:type="spellStart"/>
      <w:r>
        <w:t>cp</w:t>
      </w:r>
      <w:proofErr w:type="spellEnd"/>
    </w:p>
    <w:p w:rsidR="00EB3AD9" w:rsidRDefault="00EB3AD9" w:rsidP="00EB3AD9">
      <w:pPr>
        <w:pStyle w:val="NormalWeb"/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b/>
          <w:bCs/>
        </w:rPr>
        <w:t>To delete 5 lines from a file that you are editing and copy them to a buffer named</w:t>
      </w:r>
      <w:proofErr w:type="gramStart"/>
      <w:r>
        <w:rPr>
          <w:b/>
          <w:bCs/>
        </w:rPr>
        <w:t>  X</w:t>
      </w:r>
      <w:proofErr w:type="gramEnd"/>
      <w:r>
        <w:rPr>
          <w:b/>
          <w:bCs/>
        </w:rPr>
        <w:t>  you would use the command</w:t>
      </w:r>
    </w:p>
    <w:p w:rsidR="00EB3AD9" w:rsidRDefault="00EB3AD9" w:rsidP="00EB3AD9">
      <w:pPr>
        <w:pStyle w:val="NormalWeb"/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</w:pPr>
      <w:r>
        <w:t>a.</w:t>
      </w:r>
      <w:r>
        <w:rPr>
          <w:sz w:val="14"/>
          <w:szCs w:val="14"/>
        </w:rPr>
        <w:t>       </w:t>
      </w:r>
      <w:r>
        <w:t>X5dd</w:t>
      </w:r>
    </w:p>
    <w:p w:rsidR="00EB3AD9" w:rsidRDefault="00EB3AD9" w:rsidP="00EB3AD9">
      <w:pPr>
        <w:pStyle w:val="NormalWeb"/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</w:pPr>
      <w:r>
        <w:t>b.</w:t>
      </w:r>
      <w:r>
        <w:rPr>
          <w:sz w:val="14"/>
          <w:szCs w:val="14"/>
        </w:rPr>
        <w:t>      </w:t>
      </w:r>
      <w:r>
        <w:t>dd5X</w:t>
      </w:r>
    </w:p>
    <w:p w:rsidR="00EB3AD9" w:rsidRDefault="00EB3AD9" w:rsidP="00EB3AD9">
      <w:pPr>
        <w:pStyle w:val="NormalWeb"/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</w:pPr>
      <w:r>
        <w:rPr>
          <w:b/>
          <w:bCs/>
        </w:rPr>
        <w:t>c.</w:t>
      </w:r>
      <w:r>
        <w:rPr>
          <w:sz w:val="14"/>
          <w:szCs w:val="14"/>
        </w:rPr>
        <w:t>       </w:t>
      </w:r>
      <w:r>
        <w:rPr>
          <w:b/>
          <w:bCs/>
        </w:rPr>
        <w:t>5Xdd ---------</w:t>
      </w:r>
    </w:p>
    <w:p w:rsidR="00EB3AD9" w:rsidRDefault="00EB3AD9" w:rsidP="00EB3AD9">
      <w:pPr>
        <w:pStyle w:val="NormalWeb"/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</w:pPr>
      <w:r>
        <w:t>d.</w:t>
      </w:r>
      <w:r>
        <w:rPr>
          <w:sz w:val="14"/>
          <w:szCs w:val="14"/>
        </w:rPr>
        <w:t>      </w:t>
      </w:r>
      <w:r>
        <w:t>d5xd</w:t>
      </w:r>
    </w:p>
    <w:p w:rsidR="00EB3AD9" w:rsidRDefault="00EB3AD9" w:rsidP="00EB3AD9">
      <w:pPr>
        <w:pStyle w:val="NormalWeb"/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27)</w:t>
      </w:r>
      <w:r>
        <w:rPr>
          <w:sz w:val="14"/>
          <w:szCs w:val="14"/>
        </w:rPr>
        <w:t>   </w:t>
      </w:r>
      <w:r>
        <w:t>Once the system administrator has provided the user with a password the user cannot change it.  </w:t>
      </w:r>
      <w:r>
        <w:rPr>
          <w:b/>
          <w:bCs/>
        </w:rPr>
        <w:t>(</w:t>
      </w:r>
      <w:proofErr w:type="gramStart"/>
      <w:r>
        <w:rPr>
          <w:b/>
          <w:bCs/>
        </w:rPr>
        <w:t>true</w:t>
      </w:r>
      <w:proofErr w:type="gramEnd"/>
      <w:r>
        <w:rPr>
          <w:b/>
          <w:bCs/>
        </w:rPr>
        <w:t>)</w:t>
      </w:r>
    </w:p>
    <w:p w:rsidR="00EB3AD9" w:rsidRDefault="00EB3AD9" w:rsidP="00EB3AD9">
      <w:pPr>
        <w:pStyle w:val="NormalWeb"/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28)</w:t>
      </w:r>
      <w:r>
        <w:rPr>
          <w:sz w:val="14"/>
          <w:szCs w:val="14"/>
        </w:rPr>
        <w:t>   </w:t>
      </w:r>
      <w:r>
        <w:t xml:space="preserve">In a typical </w:t>
      </w:r>
      <w:proofErr w:type="gramStart"/>
      <w:r>
        <w:t>Unix</w:t>
      </w:r>
      <w:proofErr w:type="gramEnd"/>
      <w:r>
        <w:t xml:space="preserve"> environment there are several kernels and one shell. </w:t>
      </w:r>
      <w:r>
        <w:rPr>
          <w:b/>
          <w:bCs/>
        </w:rPr>
        <w:t>(</w:t>
      </w:r>
      <w:proofErr w:type="gramStart"/>
      <w:r>
        <w:rPr>
          <w:b/>
          <w:bCs/>
        </w:rPr>
        <w:t>false</w:t>
      </w:r>
      <w:proofErr w:type="gramEnd"/>
      <w:r>
        <w:rPr>
          <w:b/>
          <w:bCs/>
        </w:rPr>
        <w:t>)</w:t>
      </w:r>
    </w:p>
    <w:p w:rsidR="00EB3AD9" w:rsidRDefault="00EB3AD9" w:rsidP="00EB3AD9">
      <w:pPr>
        <w:pStyle w:val="NormalWeb"/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lastRenderedPageBreak/>
        <w:t>29)</w:t>
      </w:r>
      <w:r>
        <w:rPr>
          <w:sz w:val="14"/>
          <w:szCs w:val="14"/>
        </w:rPr>
        <w:t>   </w:t>
      </w:r>
      <w:r>
        <w:t xml:space="preserve">Unix can be ported to a new hardware platform with minimum changes in the </w:t>
      </w:r>
      <w:proofErr w:type="gramStart"/>
      <w:r>
        <w:t>Unix</w:t>
      </w:r>
      <w:proofErr w:type="gramEnd"/>
      <w:r>
        <w:t xml:space="preserve"> code. </w:t>
      </w:r>
      <w:r>
        <w:rPr>
          <w:b/>
          <w:bCs/>
        </w:rPr>
        <w:t>(</w:t>
      </w:r>
      <w:proofErr w:type="gramStart"/>
      <w:r>
        <w:rPr>
          <w:b/>
          <w:bCs/>
        </w:rPr>
        <w:t>true</w:t>
      </w:r>
      <w:proofErr w:type="gramEnd"/>
      <w:r>
        <w:rPr>
          <w:b/>
          <w:bCs/>
        </w:rPr>
        <w:t>)</w:t>
      </w:r>
    </w:p>
    <w:p w:rsidR="00EB3AD9" w:rsidRDefault="00EB3AD9" w:rsidP="00EB3AD9">
      <w:pPr>
        <w:pStyle w:val="NormalWeb"/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</w:rPr>
      </w:pPr>
      <w:r>
        <w:t>30)</w:t>
      </w:r>
      <w:r>
        <w:rPr>
          <w:sz w:val="14"/>
          <w:szCs w:val="14"/>
        </w:rPr>
        <w:t>   </w:t>
      </w:r>
      <w:r>
        <w:t>The command </w:t>
      </w:r>
      <w:r>
        <w:rPr>
          <w:i/>
          <w:iCs/>
        </w:rPr>
        <w:t>cat test1 test 2</w:t>
      </w:r>
      <w:r>
        <w:t>    &gt;&gt; </w:t>
      </w:r>
      <w:r>
        <w:rPr>
          <w:i/>
          <w:iCs/>
        </w:rPr>
        <w:t>test3 </w:t>
      </w:r>
      <w:r>
        <w:t>would concatenate the contents of</w:t>
      </w:r>
      <w:r>
        <w:rPr>
          <w:i/>
          <w:iCs/>
        </w:rPr>
        <w:t> test1</w:t>
      </w:r>
      <w:r>
        <w:t> and </w:t>
      </w:r>
      <w:r>
        <w:rPr>
          <w:i/>
          <w:iCs/>
        </w:rPr>
        <w:t>test2</w:t>
      </w:r>
      <w:r>
        <w:t> and overwrite the contents of </w:t>
      </w:r>
      <w:r>
        <w:rPr>
          <w:i/>
          <w:iCs/>
        </w:rPr>
        <w:t>test3 </w:t>
      </w:r>
      <w:r>
        <w:t>with the concatenated contents.</w:t>
      </w:r>
      <w:r>
        <w:rPr>
          <w:b/>
          <w:bCs/>
        </w:rPr>
        <w:t>  (</w:t>
      </w:r>
      <w:proofErr w:type="gramStart"/>
      <w:r>
        <w:rPr>
          <w:b/>
          <w:bCs/>
        </w:rPr>
        <w:t>false</w:t>
      </w:r>
      <w:proofErr w:type="gramEnd"/>
      <w:r>
        <w:rPr>
          <w:b/>
          <w:bCs/>
        </w:rPr>
        <w:t>)</w:t>
      </w:r>
    </w:p>
    <w:p w:rsidR="00EB3AD9" w:rsidRDefault="00EB3AD9" w:rsidP="00EB3AD9">
      <w:pPr>
        <w:pStyle w:val="NormalWeb"/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b/>
          <w:bCs/>
        </w:rPr>
        <w:t>16)</w:t>
      </w:r>
      <w:r>
        <w:rPr>
          <w:sz w:val="14"/>
          <w:szCs w:val="14"/>
        </w:rPr>
        <w:t>   </w:t>
      </w:r>
      <w:r>
        <w:rPr>
          <w:b/>
          <w:bCs/>
        </w:rPr>
        <w:t>Memory unit is one part of</w:t>
      </w:r>
    </w:p>
    <w:p w:rsidR="00EB3AD9" w:rsidRDefault="00EB3AD9" w:rsidP="00EB3AD9">
      <w:pPr>
        <w:pStyle w:val="NormalWeb"/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</w:pPr>
      <w:r>
        <w:t>a.</w:t>
      </w:r>
      <w:r>
        <w:rPr>
          <w:sz w:val="14"/>
          <w:szCs w:val="14"/>
        </w:rPr>
        <w:t>       </w:t>
      </w:r>
      <w:r>
        <w:t>Input device</w:t>
      </w:r>
    </w:p>
    <w:p w:rsidR="00EB3AD9" w:rsidRDefault="00EB3AD9" w:rsidP="00EB3AD9">
      <w:pPr>
        <w:pStyle w:val="NormalWeb"/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</w:pPr>
      <w:r>
        <w:t>b.</w:t>
      </w:r>
      <w:r>
        <w:rPr>
          <w:sz w:val="14"/>
          <w:szCs w:val="14"/>
        </w:rPr>
        <w:t>      </w:t>
      </w:r>
      <w:r>
        <w:t>Control unit</w:t>
      </w:r>
    </w:p>
    <w:p w:rsidR="00EB3AD9" w:rsidRDefault="00EB3AD9" w:rsidP="00EB3AD9">
      <w:pPr>
        <w:pStyle w:val="NormalWeb"/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</w:pPr>
      <w:r>
        <w:t>c.</w:t>
      </w:r>
      <w:r>
        <w:rPr>
          <w:sz w:val="14"/>
          <w:szCs w:val="14"/>
        </w:rPr>
        <w:t>       </w:t>
      </w:r>
      <w:r>
        <w:t>Output device</w:t>
      </w:r>
    </w:p>
    <w:p w:rsidR="00EB3AD9" w:rsidRDefault="00EB3AD9" w:rsidP="00EB3AD9">
      <w:pPr>
        <w:pStyle w:val="NormalWeb"/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</w:pPr>
      <w:r>
        <w:rPr>
          <w:b/>
          <w:bCs/>
        </w:rPr>
        <w:t>d.</w:t>
      </w:r>
      <w:r>
        <w:rPr>
          <w:sz w:val="14"/>
          <w:szCs w:val="14"/>
        </w:rPr>
        <w:t>      </w:t>
      </w:r>
      <w:r>
        <w:rPr>
          <w:b/>
          <w:bCs/>
        </w:rPr>
        <w:t>Central Processing Unit ---------</w:t>
      </w:r>
    </w:p>
    <w:p w:rsidR="00EB3AD9" w:rsidRDefault="00EB3AD9" w:rsidP="00EB3AD9">
      <w:pPr>
        <w:pStyle w:val="NormalWeb"/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b/>
          <w:bCs/>
        </w:rPr>
        <w:t>17)</w:t>
      </w:r>
      <w:r>
        <w:rPr>
          <w:sz w:val="14"/>
          <w:szCs w:val="14"/>
        </w:rPr>
        <w:t>   </w:t>
      </w:r>
      <w:r>
        <w:rPr>
          <w:b/>
          <w:bCs/>
        </w:rPr>
        <w:t>Algorithm and Flowchart help us to</w:t>
      </w:r>
    </w:p>
    <w:p w:rsidR="00EB3AD9" w:rsidRDefault="00EB3AD9" w:rsidP="00EB3AD9">
      <w:pPr>
        <w:pStyle w:val="NormalWeb"/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</w:pPr>
      <w:r>
        <w:t>a.</w:t>
      </w:r>
      <w:r>
        <w:rPr>
          <w:sz w:val="14"/>
          <w:szCs w:val="14"/>
        </w:rPr>
        <w:t>       </w:t>
      </w:r>
      <w:r>
        <w:t>Know the memory capacity</w:t>
      </w:r>
    </w:p>
    <w:p w:rsidR="00EB3AD9" w:rsidRDefault="00EB3AD9" w:rsidP="00EB3AD9">
      <w:pPr>
        <w:pStyle w:val="NormalWeb"/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</w:pPr>
      <w:r>
        <w:t>b.</w:t>
      </w:r>
      <w:r>
        <w:rPr>
          <w:sz w:val="14"/>
          <w:szCs w:val="14"/>
        </w:rPr>
        <w:t>      </w:t>
      </w:r>
      <w:r>
        <w:t> Identify the base of a number system</w:t>
      </w:r>
    </w:p>
    <w:p w:rsidR="00EB3AD9" w:rsidRDefault="00EB3AD9" w:rsidP="00EB3AD9">
      <w:pPr>
        <w:pStyle w:val="NormalWeb"/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</w:pPr>
      <w:r>
        <w:t>c.</w:t>
      </w:r>
      <w:r>
        <w:rPr>
          <w:sz w:val="14"/>
          <w:szCs w:val="14"/>
        </w:rPr>
        <w:t>       </w:t>
      </w:r>
      <w:r>
        <w:t>Direct the output to a printer</w:t>
      </w:r>
    </w:p>
    <w:p w:rsidR="00EB3AD9" w:rsidRDefault="00EB3AD9" w:rsidP="00EB3AD9">
      <w:pPr>
        <w:pStyle w:val="NormalWeb"/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</w:pPr>
      <w:r>
        <w:rPr>
          <w:b/>
          <w:bCs/>
        </w:rPr>
        <w:t>d.</w:t>
      </w:r>
      <w:r>
        <w:rPr>
          <w:sz w:val="14"/>
          <w:szCs w:val="14"/>
        </w:rPr>
        <w:t>      </w:t>
      </w:r>
      <w:r>
        <w:rPr>
          <w:b/>
          <w:bCs/>
        </w:rPr>
        <w:t>Specify the problem completely and clearly --------</w:t>
      </w:r>
    </w:p>
    <w:p w:rsidR="00EB3AD9" w:rsidRDefault="00EB3AD9" w:rsidP="00EB3AD9">
      <w:pPr>
        <w:pStyle w:val="NormalWeb"/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b/>
          <w:bCs/>
        </w:rPr>
        <w:t>18)</w:t>
      </w:r>
      <w:r>
        <w:rPr>
          <w:sz w:val="14"/>
          <w:szCs w:val="14"/>
        </w:rPr>
        <w:t>   </w:t>
      </w:r>
      <w:r>
        <w:rPr>
          <w:b/>
          <w:bCs/>
        </w:rPr>
        <w:t xml:space="preserve">A register organized to allow </w:t>
      </w:r>
      <w:proofErr w:type="gramStart"/>
      <w:r>
        <w:rPr>
          <w:b/>
          <w:bCs/>
        </w:rPr>
        <w:t>to move</w:t>
      </w:r>
      <w:proofErr w:type="gramEnd"/>
      <w:r>
        <w:rPr>
          <w:b/>
          <w:bCs/>
        </w:rPr>
        <w:t xml:space="preserve"> left or right operations is called a ________________</w:t>
      </w:r>
    </w:p>
    <w:p w:rsidR="00EB3AD9" w:rsidRDefault="00EB3AD9" w:rsidP="00EB3AD9">
      <w:pPr>
        <w:pStyle w:val="NormalWeb"/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</w:pPr>
      <w:r>
        <w:t>a.</w:t>
      </w:r>
      <w:r>
        <w:rPr>
          <w:sz w:val="14"/>
          <w:szCs w:val="14"/>
        </w:rPr>
        <w:t>       </w:t>
      </w:r>
      <w:r>
        <w:t>Counter</w:t>
      </w:r>
    </w:p>
    <w:p w:rsidR="00EB3AD9" w:rsidRDefault="00EB3AD9" w:rsidP="00EB3AD9">
      <w:pPr>
        <w:pStyle w:val="NormalWeb"/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</w:pPr>
      <w:r>
        <w:t>b.</w:t>
      </w:r>
      <w:r>
        <w:rPr>
          <w:sz w:val="14"/>
          <w:szCs w:val="14"/>
        </w:rPr>
        <w:t>      </w:t>
      </w:r>
      <w:r>
        <w:t>Loader</w:t>
      </w:r>
    </w:p>
    <w:p w:rsidR="00EB3AD9" w:rsidRDefault="00EB3AD9" w:rsidP="00EB3AD9">
      <w:pPr>
        <w:pStyle w:val="NormalWeb"/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</w:pPr>
      <w:r>
        <w:t>c.</w:t>
      </w:r>
      <w:r>
        <w:rPr>
          <w:sz w:val="14"/>
          <w:szCs w:val="14"/>
        </w:rPr>
        <w:t>       </w:t>
      </w:r>
      <w:r>
        <w:t>Adder</w:t>
      </w:r>
    </w:p>
    <w:p w:rsidR="00EB3AD9" w:rsidRDefault="00EB3AD9" w:rsidP="00EB3AD9">
      <w:pPr>
        <w:pStyle w:val="NormalWeb"/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</w:pPr>
      <w:r>
        <w:rPr>
          <w:b/>
          <w:bCs/>
        </w:rPr>
        <w:t>d.</w:t>
      </w:r>
      <w:r>
        <w:rPr>
          <w:sz w:val="14"/>
          <w:szCs w:val="14"/>
        </w:rPr>
        <w:t>      </w:t>
      </w:r>
      <w:r>
        <w:rPr>
          <w:b/>
          <w:bCs/>
        </w:rPr>
        <w:t>Shift Register -----------</w:t>
      </w:r>
    </w:p>
    <w:p w:rsidR="00EB3AD9" w:rsidRDefault="00EB3AD9" w:rsidP="00EB3AD9">
      <w:pPr>
        <w:pStyle w:val="NormalWeb"/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b/>
          <w:bCs/>
        </w:rPr>
        <w:t>19)</w:t>
      </w:r>
      <w:r>
        <w:rPr>
          <w:sz w:val="14"/>
          <w:szCs w:val="14"/>
        </w:rPr>
        <w:t>   </w:t>
      </w:r>
      <w:r>
        <w:rPr>
          <w:b/>
          <w:bCs/>
        </w:rPr>
        <w:t>Multiprogramming systems:</w:t>
      </w:r>
    </w:p>
    <w:p w:rsidR="00EB3AD9" w:rsidRDefault="00EB3AD9" w:rsidP="00EB3AD9">
      <w:pPr>
        <w:pStyle w:val="NormalWeb"/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</w:pPr>
      <w:proofErr w:type="gramStart"/>
      <w:r>
        <w:t>a</w:t>
      </w:r>
      <w:proofErr w:type="gramEnd"/>
      <w:r>
        <w:t>.</w:t>
      </w:r>
      <w:r>
        <w:rPr>
          <w:sz w:val="14"/>
          <w:szCs w:val="14"/>
        </w:rPr>
        <w:t>       </w:t>
      </w:r>
      <w:r>
        <w:t>Are easier to develop than single programming systems</w:t>
      </w:r>
    </w:p>
    <w:p w:rsidR="00EB3AD9" w:rsidRDefault="00EB3AD9" w:rsidP="00EB3AD9">
      <w:pPr>
        <w:pStyle w:val="NormalWeb"/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</w:pPr>
      <w:r>
        <w:t>b.</w:t>
      </w:r>
      <w:r>
        <w:rPr>
          <w:sz w:val="14"/>
          <w:szCs w:val="14"/>
        </w:rPr>
        <w:t>      </w:t>
      </w:r>
      <w:r>
        <w:t>Execute each job faster</w:t>
      </w:r>
    </w:p>
    <w:p w:rsidR="00EB3AD9" w:rsidRDefault="00EB3AD9" w:rsidP="00EB3AD9">
      <w:pPr>
        <w:pStyle w:val="NormalWeb"/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</w:pPr>
      <w:r>
        <w:rPr>
          <w:b/>
          <w:bCs/>
        </w:rPr>
        <w:t>c.</w:t>
      </w:r>
      <w:r>
        <w:rPr>
          <w:sz w:val="14"/>
          <w:szCs w:val="14"/>
        </w:rPr>
        <w:t>       </w:t>
      </w:r>
      <w:r>
        <w:rPr>
          <w:b/>
          <w:bCs/>
        </w:rPr>
        <w:t>Execute more jobs in the same time period. ----------</w:t>
      </w:r>
    </w:p>
    <w:p w:rsidR="00EB3AD9" w:rsidRDefault="00EB3AD9" w:rsidP="00EB3AD9">
      <w:pPr>
        <w:pStyle w:val="NormalWeb"/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</w:pPr>
      <w:r>
        <w:t>d.</w:t>
      </w:r>
      <w:r>
        <w:rPr>
          <w:sz w:val="14"/>
          <w:szCs w:val="14"/>
        </w:rPr>
        <w:t>      </w:t>
      </w:r>
      <w:r>
        <w:t>Are used by only one large mainframe computers</w:t>
      </w:r>
    </w:p>
    <w:p w:rsidR="00EB3AD9" w:rsidRDefault="00EB3AD9" w:rsidP="00EB3AD9">
      <w:pPr>
        <w:pStyle w:val="NormalWeb"/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b/>
          <w:bCs/>
        </w:rPr>
        <w:lastRenderedPageBreak/>
        <w:t>20)</w:t>
      </w:r>
      <w:r>
        <w:rPr>
          <w:sz w:val="14"/>
          <w:szCs w:val="14"/>
        </w:rPr>
        <w:t>   </w:t>
      </w:r>
      <w:r>
        <w:rPr>
          <w:b/>
          <w:bCs/>
        </w:rPr>
        <w:t xml:space="preserve">The primary purpose of an operating system </w:t>
      </w:r>
      <w:proofErr w:type="gramStart"/>
      <w:r>
        <w:rPr>
          <w:b/>
          <w:bCs/>
        </w:rPr>
        <w:t>is :</w:t>
      </w:r>
      <w:proofErr w:type="gramEnd"/>
    </w:p>
    <w:p w:rsidR="00EB3AD9" w:rsidRDefault="00EB3AD9" w:rsidP="00EB3AD9">
      <w:pPr>
        <w:pStyle w:val="NormalWeb"/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</w:pPr>
      <w:r>
        <w:rPr>
          <w:b/>
          <w:bCs/>
        </w:rPr>
        <w:t>a.</w:t>
      </w:r>
      <w:r>
        <w:rPr>
          <w:sz w:val="14"/>
          <w:szCs w:val="14"/>
        </w:rPr>
        <w:t>       </w:t>
      </w:r>
      <w:r>
        <w:rPr>
          <w:b/>
          <w:bCs/>
        </w:rPr>
        <w:t>To make the most efficient use of the computer hardware -------</w:t>
      </w:r>
    </w:p>
    <w:p w:rsidR="00EB3AD9" w:rsidRDefault="00EB3AD9" w:rsidP="00EB3AD9">
      <w:pPr>
        <w:pStyle w:val="NormalWeb"/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</w:pPr>
      <w:r>
        <w:t>b.</w:t>
      </w:r>
      <w:r>
        <w:rPr>
          <w:sz w:val="14"/>
          <w:szCs w:val="14"/>
        </w:rPr>
        <w:t>      </w:t>
      </w:r>
      <w:r>
        <w:t>To allow people to use the computer</w:t>
      </w:r>
    </w:p>
    <w:p w:rsidR="00EB3AD9" w:rsidRDefault="00EB3AD9" w:rsidP="00EB3AD9">
      <w:pPr>
        <w:pStyle w:val="NormalWeb"/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</w:pPr>
      <w:r>
        <w:t>c.</w:t>
      </w:r>
      <w:r>
        <w:rPr>
          <w:sz w:val="14"/>
          <w:szCs w:val="14"/>
        </w:rPr>
        <w:t>       </w:t>
      </w:r>
      <w:r>
        <w:t>To keep systems programmers employed</w:t>
      </w:r>
    </w:p>
    <w:p w:rsidR="00EB3AD9" w:rsidRDefault="00EB3AD9" w:rsidP="00EB3AD9">
      <w:pPr>
        <w:pStyle w:val="NormalWeb"/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</w:pPr>
      <w:r>
        <w:t>d.</w:t>
      </w:r>
      <w:r>
        <w:rPr>
          <w:sz w:val="14"/>
          <w:szCs w:val="14"/>
        </w:rPr>
        <w:t>      </w:t>
      </w:r>
      <w:r>
        <w:t>To make computers easier to use</w:t>
      </w:r>
    </w:p>
    <w:p w:rsidR="00EB3AD9" w:rsidRDefault="00EB3AD9" w:rsidP="00EB3AD9">
      <w:pPr>
        <w:pStyle w:val="NormalWeb"/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b/>
          <w:bCs/>
        </w:rPr>
        <w:t>21)</w:t>
      </w:r>
      <w:r>
        <w:rPr>
          <w:sz w:val="14"/>
          <w:szCs w:val="14"/>
        </w:rPr>
        <w:t>   </w:t>
      </w:r>
      <w:r>
        <w:rPr>
          <w:b/>
          <w:bCs/>
        </w:rPr>
        <w:t>Which of the following Operating System does not implement preemptive multitasking?</w:t>
      </w:r>
    </w:p>
    <w:p w:rsidR="00EB3AD9" w:rsidRDefault="00EB3AD9" w:rsidP="00EB3AD9">
      <w:pPr>
        <w:pStyle w:val="NormalWeb"/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</w:pPr>
      <w:r>
        <w:t>a.</w:t>
      </w:r>
      <w:r>
        <w:rPr>
          <w:sz w:val="14"/>
          <w:szCs w:val="14"/>
        </w:rPr>
        <w:t>       </w:t>
      </w:r>
      <w:r>
        <w:t>Windows 98</w:t>
      </w:r>
    </w:p>
    <w:p w:rsidR="00EB3AD9" w:rsidRDefault="00EB3AD9" w:rsidP="00EB3AD9">
      <w:pPr>
        <w:pStyle w:val="NormalWeb"/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</w:pPr>
      <w:r>
        <w:t>b.</w:t>
      </w:r>
      <w:r>
        <w:rPr>
          <w:sz w:val="14"/>
          <w:szCs w:val="14"/>
        </w:rPr>
        <w:t>      </w:t>
      </w:r>
      <w:r>
        <w:t>Windows NT</w:t>
      </w:r>
    </w:p>
    <w:p w:rsidR="00EB3AD9" w:rsidRDefault="00EB3AD9" w:rsidP="00EB3AD9">
      <w:pPr>
        <w:pStyle w:val="NormalWeb"/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</w:pPr>
      <w:r>
        <w:t>c.</w:t>
      </w:r>
      <w:r>
        <w:rPr>
          <w:sz w:val="14"/>
          <w:szCs w:val="14"/>
        </w:rPr>
        <w:t>       </w:t>
      </w:r>
      <w:r>
        <w:t>Windows XP</w:t>
      </w:r>
    </w:p>
    <w:p w:rsidR="00EB3AD9" w:rsidRDefault="00EB3AD9" w:rsidP="00EB3AD9">
      <w:pPr>
        <w:pStyle w:val="NormalWeb"/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</w:pPr>
      <w:r>
        <w:rPr>
          <w:b/>
          <w:bCs/>
        </w:rPr>
        <w:t>d.</w:t>
      </w:r>
      <w:r>
        <w:rPr>
          <w:sz w:val="14"/>
          <w:szCs w:val="14"/>
        </w:rPr>
        <w:t>      </w:t>
      </w:r>
      <w:r>
        <w:rPr>
          <w:b/>
          <w:bCs/>
        </w:rPr>
        <w:t>MS DOS --------</w:t>
      </w:r>
    </w:p>
    <w:p w:rsidR="00EB3AD9" w:rsidRDefault="00EB3AD9" w:rsidP="00EB3AD9">
      <w:pPr>
        <w:pStyle w:val="NormalWeb"/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b/>
          <w:bCs/>
        </w:rPr>
        <w:t>22)</w:t>
      </w:r>
      <w:r>
        <w:rPr>
          <w:sz w:val="14"/>
          <w:szCs w:val="14"/>
        </w:rPr>
        <w:t>   </w:t>
      </w:r>
      <w:r>
        <w:rPr>
          <w:b/>
          <w:bCs/>
        </w:rPr>
        <w:t xml:space="preserve">What is </w:t>
      </w:r>
      <w:proofErr w:type="gramStart"/>
      <w:r>
        <w:rPr>
          <w:b/>
          <w:bCs/>
        </w:rPr>
        <w:t>Thrashing</w:t>
      </w:r>
      <w:proofErr w:type="gramEnd"/>
      <w:r>
        <w:rPr>
          <w:b/>
          <w:bCs/>
        </w:rPr>
        <w:t>?</w:t>
      </w:r>
    </w:p>
    <w:p w:rsidR="00EB3AD9" w:rsidRDefault="00EB3AD9" w:rsidP="00EB3AD9">
      <w:pPr>
        <w:pStyle w:val="NormalWeb"/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</w:pPr>
      <w:r>
        <w:rPr>
          <w:b/>
          <w:bCs/>
        </w:rPr>
        <w:t>a.</w:t>
      </w:r>
      <w:r>
        <w:rPr>
          <w:sz w:val="14"/>
          <w:szCs w:val="14"/>
        </w:rPr>
        <w:t>       </w:t>
      </w:r>
      <w:r>
        <w:rPr>
          <w:b/>
          <w:bCs/>
        </w:rPr>
        <w:t>A high paging activity is called thrashing ---------</w:t>
      </w:r>
    </w:p>
    <w:p w:rsidR="00EB3AD9" w:rsidRDefault="00EB3AD9" w:rsidP="00EB3AD9">
      <w:pPr>
        <w:pStyle w:val="NormalWeb"/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</w:pPr>
      <w:r>
        <w:t>b.</w:t>
      </w:r>
      <w:r>
        <w:rPr>
          <w:sz w:val="14"/>
          <w:szCs w:val="14"/>
        </w:rPr>
        <w:t>      </w:t>
      </w:r>
      <w:r>
        <w:t>A high executing activity is called thrashing</w:t>
      </w:r>
    </w:p>
    <w:p w:rsidR="00EB3AD9" w:rsidRDefault="00EB3AD9" w:rsidP="00EB3AD9">
      <w:pPr>
        <w:pStyle w:val="NormalWeb"/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</w:pPr>
      <w:r>
        <w:t>c.</w:t>
      </w:r>
      <w:r>
        <w:rPr>
          <w:sz w:val="14"/>
          <w:szCs w:val="14"/>
        </w:rPr>
        <w:t>       </w:t>
      </w:r>
      <w:r>
        <w:t>An extremely long process is called thrashing</w:t>
      </w:r>
    </w:p>
    <w:p w:rsidR="00EB3AD9" w:rsidRDefault="00EB3AD9" w:rsidP="00EB3AD9">
      <w:pPr>
        <w:pStyle w:val="NormalWeb"/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</w:pPr>
      <w:r>
        <w:t>d.</w:t>
      </w:r>
      <w:r>
        <w:rPr>
          <w:sz w:val="14"/>
          <w:szCs w:val="14"/>
        </w:rPr>
        <w:t>      </w:t>
      </w:r>
      <w:r>
        <w:t>An extremely long virtual memory is called thrashing.</w:t>
      </w:r>
    </w:p>
    <w:p w:rsidR="00EB3AD9" w:rsidRDefault="00EB3AD9" w:rsidP="00EB3AD9">
      <w:pPr>
        <w:pStyle w:val="NormalWeb"/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b/>
          <w:bCs/>
        </w:rPr>
        <w:t>Physical connection between Microprocessor Memory and other parts is called ___________.</w:t>
      </w:r>
    </w:p>
    <w:p w:rsidR="00EB3AD9" w:rsidRDefault="00EB3AD9" w:rsidP="00EB3AD9">
      <w:pPr>
        <w:pStyle w:val="NormalWeb"/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</w:pPr>
      <w:r>
        <w:t>a.</w:t>
      </w:r>
      <w:r>
        <w:rPr>
          <w:sz w:val="14"/>
          <w:szCs w:val="14"/>
        </w:rPr>
        <w:t>       </w:t>
      </w:r>
      <w:r>
        <w:t>Path</w:t>
      </w:r>
    </w:p>
    <w:p w:rsidR="00EB3AD9" w:rsidRDefault="00EB3AD9" w:rsidP="00EB3AD9">
      <w:pPr>
        <w:pStyle w:val="NormalWeb"/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</w:pPr>
      <w:r>
        <w:t>b.</w:t>
      </w:r>
      <w:r>
        <w:rPr>
          <w:sz w:val="14"/>
          <w:szCs w:val="14"/>
        </w:rPr>
        <w:t>      </w:t>
      </w:r>
      <w:r>
        <w:t>Hub</w:t>
      </w:r>
    </w:p>
    <w:p w:rsidR="00EB3AD9" w:rsidRDefault="00EB3AD9" w:rsidP="00EB3AD9">
      <w:pPr>
        <w:pStyle w:val="NormalWeb"/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</w:pPr>
      <w:r>
        <w:rPr>
          <w:b/>
          <w:bCs/>
        </w:rPr>
        <w:t>c.</w:t>
      </w:r>
      <w:r>
        <w:rPr>
          <w:sz w:val="14"/>
          <w:szCs w:val="14"/>
        </w:rPr>
        <w:t>       </w:t>
      </w:r>
      <w:r>
        <w:rPr>
          <w:b/>
          <w:bCs/>
        </w:rPr>
        <w:t>Address Bus ----------</w:t>
      </w:r>
    </w:p>
    <w:p w:rsidR="00EB3AD9" w:rsidRDefault="00EB3AD9" w:rsidP="00EB3AD9">
      <w:pPr>
        <w:pStyle w:val="NormalWeb"/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</w:pPr>
      <w:r>
        <w:t>d.</w:t>
      </w:r>
      <w:r>
        <w:rPr>
          <w:sz w:val="14"/>
          <w:szCs w:val="14"/>
        </w:rPr>
        <w:t>      </w:t>
      </w:r>
      <w:r>
        <w:t>None of the above</w:t>
      </w:r>
    </w:p>
    <w:p w:rsidR="00EB3AD9" w:rsidRDefault="00EB3AD9" w:rsidP="00EB3AD9">
      <w:pPr>
        <w:pStyle w:val="NormalWeb"/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</w:pPr>
    </w:p>
    <w:p w:rsidR="00EB3AD9" w:rsidRDefault="00EB3AD9" w:rsidP="00EB3AD9">
      <w:pPr>
        <w:pStyle w:val="NormalWeb"/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sz w:val="14"/>
          <w:szCs w:val="14"/>
        </w:rPr>
        <w:t> </w:t>
      </w:r>
      <w:r>
        <w:rPr>
          <w:b/>
          <w:bCs/>
        </w:rPr>
        <w:t xml:space="preserve">What is the use of Bridge in </w:t>
      </w:r>
      <w:proofErr w:type="gramStart"/>
      <w:r>
        <w:rPr>
          <w:b/>
          <w:bCs/>
        </w:rPr>
        <w:t>Network</w:t>
      </w:r>
      <w:proofErr w:type="gramEnd"/>
    </w:p>
    <w:p w:rsidR="00EB3AD9" w:rsidRDefault="00EB3AD9" w:rsidP="00EB3AD9">
      <w:pPr>
        <w:pStyle w:val="NormalWeb"/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</w:pPr>
      <w:r>
        <w:rPr>
          <w:b/>
          <w:bCs/>
        </w:rPr>
        <w:lastRenderedPageBreak/>
        <w:t>a.</w:t>
      </w:r>
      <w:r>
        <w:rPr>
          <w:sz w:val="14"/>
          <w:szCs w:val="14"/>
        </w:rPr>
        <w:t>       </w:t>
      </w:r>
      <w:r>
        <w:rPr>
          <w:b/>
          <w:bCs/>
        </w:rPr>
        <w:t>To connects LANs ---------------</w:t>
      </w:r>
    </w:p>
    <w:p w:rsidR="00EB3AD9" w:rsidRDefault="00EB3AD9" w:rsidP="00EB3AD9">
      <w:pPr>
        <w:pStyle w:val="NormalWeb"/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</w:pPr>
      <w:proofErr w:type="gramStart"/>
      <w:r>
        <w:t>b</w:t>
      </w:r>
      <w:proofErr w:type="gramEnd"/>
      <w:r>
        <w:t>.</w:t>
      </w:r>
      <w:r>
        <w:rPr>
          <w:sz w:val="14"/>
          <w:szCs w:val="14"/>
        </w:rPr>
        <w:t>      </w:t>
      </w:r>
      <w:r>
        <w:t>To separate LANs</w:t>
      </w:r>
    </w:p>
    <w:p w:rsidR="00EB3AD9" w:rsidRDefault="00EB3AD9" w:rsidP="00EB3AD9">
      <w:pPr>
        <w:pStyle w:val="NormalWeb"/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</w:pPr>
      <w:r>
        <w:t>c.</w:t>
      </w:r>
      <w:r>
        <w:rPr>
          <w:sz w:val="14"/>
          <w:szCs w:val="14"/>
        </w:rPr>
        <w:t>       </w:t>
      </w:r>
      <w:r>
        <w:t>To control Network speed</w:t>
      </w:r>
    </w:p>
    <w:p w:rsidR="00EB3AD9" w:rsidRDefault="00EB3AD9" w:rsidP="00EB3AD9">
      <w:pPr>
        <w:pStyle w:val="NormalWeb"/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</w:pPr>
      <w:r>
        <w:t>d.</w:t>
      </w:r>
      <w:r>
        <w:rPr>
          <w:sz w:val="14"/>
          <w:szCs w:val="14"/>
        </w:rPr>
        <w:t>      </w:t>
      </w:r>
      <w:r>
        <w:t>All of the above</w:t>
      </w:r>
    </w:p>
    <w:p w:rsidR="00EB3AD9" w:rsidRDefault="00EB3AD9" w:rsidP="00EB3AD9">
      <w:pPr>
        <w:pStyle w:val="NormalWeb"/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b/>
          <w:bCs/>
        </w:rPr>
        <w:t>10)</w:t>
      </w:r>
      <w:r>
        <w:rPr>
          <w:sz w:val="14"/>
          <w:szCs w:val="14"/>
        </w:rPr>
        <w:t>   </w:t>
      </w:r>
      <w:r>
        <w:rPr>
          <w:b/>
          <w:bCs/>
        </w:rPr>
        <w:t>Router operates in which layer of OSI Reference Model?</w:t>
      </w:r>
    </w:p>
    <w:p w:rsidR="00EB3AD9" w:rsidRDefault="00EB3AD9" w:rsidP="00EB3AD9">
      <w:pPr>
        <w:pStyle w:val="NormalWeb"/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</w:pPr>
      <w:r>
        <w:t>a.</w:t>
      </w:r>
      <w:r>
        <w:rPr>
          <w:sz w:val="14"/>
          <w:szCs w:val="14"/>
        </w:rPr>
        <w:t>       </w:t>
      </w:r>
      <w:r>
        <w:t>Layer 1 (Physical Layer)</w:t>
      </w:r>
    </w:p>
    <w:p w:rsidR="00EB3AD9" w:rsidRDefault="00EB3AD9" w:rsidP="00EB3AD9">
      <w:pPr>
        <w:pStyle w:val="NormalWeb"/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</w:pPr>
      <w:r>
        <w:rPr>
          <w:b/>
          <w:bCs/>
        </w:rPr>
        <w:t>b.</w:t>
      </w:r>
      <w:r>
        <w:rPr>
          <w:sz w:val="14"/>
          <w:szCs w:val="14"/>
        </w:rPr>
        <w:t>      </w:t>
      </w:r>
      <w:r>
        <w:rPr>
          <w:b/>
          <w:bCs/>
        </w:rPr>
        <w:t>Layer 3(Network</w:t>
      </w:r>
      <w:proofErr w:type="gramStart"/>
      <w:r>
        <w:rPr>
          <w:b/>
          <w:bCs/>
        </w:rPr>
        <w:t>  Layer</w:t>
      </w:r>
      <w:proofErr w:type="gramEnd"/>
      <w:r>
        <w:rPr>
          <w:b/>
          <w:bCs/>
        </w:rPr>
        <w:t>) ---------</w:t>
      </w:r>
    </w:p>
    <w:p w:rsidR="00EB3AD9" w:rsidRDefault="00EB3AD9" w:rsidP="00EB3AD9">
      <w:pPr>
        <w:pStyle w:val="NormalWeb"/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</w:pPr>
      <w:r>
        <w:t>c.</w:t>
      </w:r>
      <w:r>
        <w:rPr>
          <w:sz w:val="14"/>
          <w:szCs w:val="14"/>
        </w:rPr>
        <w:t>       </w:t>
      </w:r>
      <w:r>
        <w:t>Layer 4 (Transport Layer)</w:t>
      </w:r>
    </w:p>
    <w:p w:rsidR="00EB3AD9" w:rsidRDefault="00EB3AD9" w:rsidP="00EB3AD9">
      <w:pPr>
        <w:pStyle w:val="NormalWeb"/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</w:pPr>
      <w:r>
        <w:t>d.</w:t>
      </w:r>
      <w:r>
        <w:rPr>
          <w:sz w:val="14"/>
          <w:szCs w:val="14"/>
        </w:rPr>
        <w:t>      </w:t>
      </w:r>
      <w:r>
        <w:t>Layer 7 (Application Layer)</w:t>
      </w:r>
    </w:p>
    <w:p w:rsidR="00EB3AD9" w:rsidRDefault="00EB3AD9" w:rsidP="00EB3AD9">
      <w:pPr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a. When integrating Word and Excel, Word is usually the</w:t>
      </w:r>
    </w:p>
    <w:p w:rsidR="00EB3AD9" w:rsidRDefault="00EB3AD9" w:rsidP="00EB3AD9">
      <w:pPr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a. Server</w:t>
      </w:r>
      <w:r>
        <w:br/>
        <w:t>b</w:t>
      </w:r>
      <w:r>
        <w:rPr>
          <w:b/>
        </w:rPr>
        <w:t>. Client</w:t>
      </w:r>
      <w:r>
        <w:br/>
        <w:t>c. Source</w:t>
      </w:r>
      <w:r>
        <w:br/>
        <w:t>d. None of these</w:t>
      </w:r>
    </w:p>
    <w:p w:rsidR="00EB3AD9" w:rsidRDefault="00EB3AD9" w:rsidP="00EB3AD9">
      <w:pPr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. When a formatted number does not fit within a cell, it displays</w:t>
      </w:r>
    </w:p>
    <w:p w:rsidR="00EB3AD9" w:rsidRDefault="00EB3AD9" w:rsidP="00EB3AD9">
      <w:pPr>
        <w:pStyle w:val="ListParagraph"/>
        <w:numPr>
          <w:ilvl w:val="1"/>
          <w:numId w:val="11"/>
        </w:numPr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b/>
        </w:rPr>
        <w:t>#####</w:t>
      </w:r>
      <w:r>
        <w:br/>
        <w:t>b. #DIV/0</w:t>
      </w:r>
      <w:r>
        <w:br/>
        <w:t>c. #DIV@</w:t>
      </w:r>
      <w:r>
        <w:br/>
        <w:t>d. None of these</w:t>
      </w:r>
    </w:p>
    <w:p w:rsidR="00EB3AD9" w:rsidRDefault="00EB3AD9" w:rsidP="00EB3AD9">
      <w:pPr>
        <w:pStyle w:val="ListParagraph"/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60"/>
        <w:rPr>
          <w:b/>
        </w:rPr>
      </w:pPr>
    </w:p>
    <w:p w:rsidR="00EB3AD9" w:rsidRDefault="00EB3AD9" w:rsidP="00EB3AD9">
      <w:pPr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f. Which of the following is </w:t>
      </w:r>
      <w:proofErr w:type="spellStart"/>
      <w:r>
        <w:t>concantenating</w:t>
      </w:r>
      <w:proofErr w:type="spellEnd"/>
      <w:r>
        <w:t xml:space="preserve"> operator?</w:t>
      </w:r>
    </w:p>
    <w:p w:rsidR="00EB3AD9" w:rsidRDefault="00EB3AD9" w:rsidP="00EB3AD9">
      <w:pPr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a. Apostrophe (‘</w:t>
      </w:r>
      <w:proofErr w:type="gramStart"/>
      <w:r>
        <w:t>)</w:t>
      </w:r>
      <w:proofErr w:type="gramEnd"/>
      <w:r>
        <w:br/>
        <w:t>b. Exclamation (!)</w:t>
      </w:r>
      <w:r>
        <w:br/>
        <w:t xml:space="preserve">c. </w:t>
      </w:r>
      <w:r>
        <w:rPr>
          <w:b/>
        </w:rPr>
        <w:t>Ampersand (&amp;</w:t>
      </w:r>
      <w:proofErr w:type="gramStart"/>
      <w:r>
        <w:rPr>
          <w:b/>
        </w:rPr>
        <w:t>)</w:t>
      </w:r>
      <w:proofErr w:type="gramEnd"/>
      <w:r>
        <w:br/>
        <w:t>d. Hash (#)</w:t>
      </w:r>
    </w:p>
    <w:p w:rsidR="00EB3AD9" w:rsidRDefault="00EB3AD9" w:rsidP="00EB3AD9">
      <w:pPr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How many sheets are there in Excel Workbook by default?</w:t>
      </w:r>
    </w:p>
    <w:p w:rsidR="00EB3AD9" w:rsidRDefault="00EB3AD9" w:rsidP="00EB3AD9">
      <w:pPr>
        <w:pStyle w:val="ListParagraph"/>
        <w:numPr>
          <w:ilvl w:val="1"/>
          <w:numId w:val="9"/>
        </w:numPr>
      </w:pPr>
      <w:r>
        <w:t>2</w:t>
      </w:r>
      <w:r>
        <w:br/>
      </w:r>
      <w:r>
        <w:rPr>
          <w:b/>
        </w:rPr>
        <w:t>b. 3</w:t>
      </w:r>
      <w:r>
        <w:br/>
        <w:t>c. 4</w:t>
      </w:r>
      <w:r>
        <w:br/>
        <w:t>d. 5</w:t>
      </w:r>
    </w:p>
    <w:p w:rsidR="00EB3AD9" w:rsidRDefault="00EB3AD9" w:rsidP="00EB3AD9">
      <w:pPr>
        <w:pStyle w:val="ListParagraph"/>
        <w:numPr>
          <w:ilvl w:val="0"/>
          <w:numId w:val="9"/>
        </w:numPr>
      </w:pPr>
      <w:r>
        <w:lastRenderedPageBreak/>
        <w:t>. To move to the previous worksheet press</w:t>
      </w:r>
    </w:p>
    <w:p w:rsidR="00EB3AD9" w:rsidRDefault="00EB3AD9" w:rsidP="00EB3AD9">
      <w:pPr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</w:pPr>
      <w:r>
        <w:t xml:space="preserve">a. </w:t>
      </w:r>
      <w:proofErr w:type="spellStart"/>
      <w:r>
        <w:rPr>
          <w:b/>
        </w:rPr>
        <w:t>Ctrl+PgUp</w:t>
      </w:r>
      <w:proofErr w:type="spellEnd"/>
      <w:r>
        <w:br/>
        <w:t xml:space="preserve">b. </w:t>
      </w:r>
      <w:proofErr w:type="spellStart"/>
      <w:r>
        <w:t>Ctrl+PgDn</w:t>
      </w:r>
      <w:proofErr w:type="spellEnd"/>
      <w:r>
        <w:br/>
        <w:t xml:space="preserve">c. </w:t>
      </w:r>
      <w:proofErr w:type="spellStart"/>
      <w:r>
        <w:t>Shift+Tab</w:t>
      </w:r>
      <w:proofErr w:type="spellEnd"/>
      <w:r>
        <w:br/>
        <w:t xml:space="preserve">d. </w:t>
      </w:r>
      <w:proofErr w:type="spellStart"/>
      <w:r>
        <w:t>Ctrl+Tab</w:t>
      </w:r>
      <w:proofErr w:type="spellEnd"/>
    </w:p>
    <w:p w:rsidR="00EB3AD9" w:rsidRDefault="00EB3AD9" w:rsidP="00EB3AD9">
      <w:pPr>
        <w:pStyle w:val="ListParagraph"/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</w:pPr>
    </w:p>
    <w:p w:rsidR="00EB3AD9" w:rsidRDefault="00EB3AD9" w:rsidP="00EB3AD9">
      <w:pPr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n. The process of identifying specific rows and columns so that so that certain columns and rows are always visible on the screen is called</w:t>
      </w:r>
    </w:p>
    <w:p w:rsidR="00EB3AD9" w:rsidRDefault="00EB3AD9" w:rsidP="00EB3AD9">
      <w:pPr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gramStart"/>
      <w:r>
        <w:t>a</w:t>
      </w:r>
      <w:proofErr w:type="gramEnd"/>
      <w:r>
        <w:t xml:space="preserve">. </w:t>
      </w:r>
      <w:r>
        <w:rPr>
          <w:b/>
        </w:rPr>
        <w:t>freezing</w:t>
      </w:r>
      <w:r>
        <w:br/>
        <w:t>b. locking</w:t>
      </w:r>
      <w:r>
        <w:br/>
        <w:t>c. selecting</w:t>
      </w:r>
      <w:r>
        <w:br/>
        <w:t>d. fixing</w:t>
      </w:r>
    </w:p>
    <w:p w:rsidR="00EB3AD9" w:rsidRDefault="00EB3AD9" w:rsidP="00EB3AD9">
      <w:pPr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3. How do you display current date only in MS Excel?</w:t>
      </w:r>
    </w:p>
    <w:p w:rsidR="00EB3AD9" w:rsidRDefault="00EB3AD9" w:rsidP="00EB3AD9">
      <w:pPr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gramStart"/>
      <w:r>
        <w:t xml:space="preserve">A. date </w:t>
      </w:r>
      <w:r>
        <w:rPr>
          <w:b/>
        </w:rPr>
        <w:t>()                                          B.</w:t>
      </w:r>
      <w:proofErr w:type="gramEnd"/>
      <w:r>
        <w:rPr>
          <w:b/>
        </w:rPr>
        <w:t xml:space="preserve"> Today ()</w:t>
      </w:r>
    </w:p>
    <w:p w:rsidR="00EB3AD9" w:rsidRDefault="00EB3AD9" w:rsidP="00EB3AD9">
      <w:pPr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C. now ()                                          D. time ()</w:t>
      </w:r>
    </w:p>
    <w:p w:rsidR="00EB3AD9" w:rsidRDefault="00EB3AD9" w:rsidP="00EB3AD9">
      <w:pPr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In the formula, which symbol specifies the fixed columns or rows?</w:t>
      </w:r>
    </w:p>
    <w:p w:rsidR="00EB3AD9" w:rsidRDefault="00EB3AD9" w:rsidP="00EB3AD9">
      <w:pPr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gramStart"/>
      <w:r>
        <w:t xml:space="preserve">A. </w:t>
      </w:r>
      <w:r>
        <w:rPr>
          <w:b/>
        </w:rPr>
        <w:t>$   </w:t>
      </w:r>
      <w:r>
        <w:t>                                               B. *</w:t>
      </w:r>
      <w:proofErr w:type="gramEnd"/>
    </w:p>
    <w:p w:rsidR="00EB3AD9" w:rsidRDefault="00EB3AD9" w:rsidP="00EB3AD9">
      <w:pPr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C. %                                                 D. &amp;</w:t>
      </w:r>
    </w:p>
    <w:p w:rsidR="00EB3AD9" w:rsidRDefault="00EB3AD9" w:rsidP="00EB3AD9">
      <w:pPr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10.  Which language is used to create macros in Excel?</w:t>
      </w:r>
    </w:p>
    <w:p w:rsidR="00EB3AD9" w:rsidRDefault="00EB3AD9" w:rsidP="00EB3AD9">
      <w:pPr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A. </w:t>
      </w:r>
      <w:r>
        <w:rPr>
          <w:b/>
        </w:rPr>
        <w:t>Visual Basic</w:t>
      </w:r>
      <w:r>
        <w:t>                                 B. C</w:t>
      </w:r>
    </w:p>
    <w:p w:rsidR="00EB3AD9" w:rsidRDefault="00EB3AD9" w:rsidP="00EB3AD9">
      <w:pPr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C. Visual C++                                   D. Java</w:t>
      </w:r>
    </w:p>
    <w:p w:rsidR="00EB3AD9" w:rsidRDefault="00EB3AD9" w:rsidP="00EB3AD9">
      <w:pPr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1" w:author="Unknown"/>
        </w:rPr>
      </w:pPr>
      <w:ins w:id="2" w:author="Unknown">
        <w:r>
          <w:t>10.  To return the remainder after a number is divided by a divisor in EXCEL we use the function?</w:t>
        </w:r>
      </w:ins>
    </w:p>
    <w:p w:rsidR="00EB3AD9" w:rsidRDefault="00EB3AD9" w:rsidP="00EB3AD9">
      <w:pPr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3" w:author="Unknown"/>
        </w:rPr>
      </w:pPr>
      <w:ins w:id="4" w:author="Unknown">
        <w:r>
          <w:t>A. ROUND ( )                                                    B. FACT ( )</w:t>
        </w:r>
      </w:ins>
    </w:p>
    <w:p w:rsidR="00EB3AD9" w:rsidRDefault="00EB3AD9" w:rsidP="00EB3AD9">
      <w:pPr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5" w:author="Unknown"/>
        </w:rPr>
      </w:pPr>
      <w:ins w:id="6" w:author="Unknown">
        <w:r>
          <w:rPr>
            <w:b/>
            <w:color w:val="000000" w:themeColor="text1"/>
          </w:rPr>
          <w:t>C. MOD ( )</w:t>
        </w:r>
        <w:r>
          <w:t>                                                         D. DIV ( )</w:t>
        </w:r>
      </w:ins>
    </w:p>
    <w:p w:rsidR="00EB3AD9" w:rsidRDefault="00EB3AD9" w:rsidP="00EB3AD9">
      <w:pPr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Mod</w:t>
      </w:r>
    </w:p>
    <w:p w:rsidR="00EB3AD9" w:rsidRDefault="00EB3AD9" w:rsidP="00EB3AD9">
      <w:pPr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15.  A numeric value can be treated as label value if …... precedes it.</w:t>
      </w:r>
    </w:p>
    <w:p w:rsidR="00EB3AD9" w:rsidRDefault="00EB3AD9" w:rsidP="00EB3AD9">
      <w:pPr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b/>
        </w:rPr>
        <w:t>A. Apostrophe (‘)</w:t>
      </w:r>
      <w:r>
        <w:t xml:space="preserve">                             B. Exclamation (!)</w:t>
      </w:r>
    </w:p>
    <w:p w:rsidR="00EB3AD9" w:rsidRDefault="00EB3AD9" w:rsidP="00EB3AD9">
      <w:pPr>
        <w:tabs>
          <w:tab w:val="left" w:pos="916"/>
          <w:tab w:val="left" w:pos="1080"/>
          <w:tab w:val="left" w:pos="2160"/>
          <w:tab w:val="left" w:pos="360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C. Hash (#)                                       D. Tilde (~)</w:t>
      </w:r>
    </w:p>
    <w:p w:rsidR="00EB3AD9" w:rsidRDefault="00EB3AD9" w:rsidP="00EB3AD9">
      <w:r>
        <w:lastRenderedPageBreak/>
        <w:t>MCQS</w:t>
      </w:r>
      <w:proofErr w:type="gramStart"/>
      <w:r>
        <w:t>..</w:t>
      </w:r>
      <w:proofErr w:type="gramEnd"/>
    </w:p>
    <w:p w:rsidR="00EB3AD9" w:rsidRDefault="00EB3AD9" w:rsidP="00EB3AD9">
      <w:proofErr w:type="gramStart"/>
      <w:r>
        <w:t>1.WHAT</w:t>
      </w:r>
      <w:proofErr w:type="gramEnd"/>
      <w:r>
        <w:t xml:space="preserve"> IS ISPF</w:t>
      </w:r>
    </w:p>
    <w:p w:rsidR="00EB3AD9" w:rsidRDefault="00EB3AD9" w:rsidP="00EB3AD9">
      <w:proofErr w:type="gramStart"/>
      <w:r>
        <w:t>2.KERNELL</w:t>
      </w:r>
      <w:proofErr w:type="gramEnd"/>
      <w:r>
        <w:t xml:space="preserve"> SHELL-.KSHRC,BOURNE SHELL - .PROFILE</w:t>
      </w:r>
    </w:p>
    <w:p w:rsidR="00EB3AD9" w:rsidRDefault="00EB3AD9" w:rsidP="00EB3AD9">
      <w:proofErr w:type="gramStart"/>
      <w:r>
        <w:t>3.WHAT</w:t>
      </w:r>
      <w:proofErr w:type="gramEnd"/>
      <w:r>
        <w:t xml:space="preserve"> IS VLOOKUP</w:t>
      </w:r>
    </w:p>
    <w:p w:rsidR="00EB3AD9" w:rsidRDefault="00EB3AD9" w:rsidP="00EB3AD9">
      <w:proofErr w:type="gramStart"/>
      <w:r>
        <w:t>4.N</w:t>
      </w:r>
      <w:proofErr w:type="gramEnd"/>
      <w:r>
        <w:t>-TIER ARCHITECTURE</w:t>
      </w:r>
    </w:p>
    <w:p w:rsidR="00EB3AD9" w:rsidRDefault="00EB3AD9" w:rsidP="00EB3AD9">
      <w:proofErr w:type="gramStart"/>
      <w:r>
        <w:t>5.WHAT</w:t>
      </w:r>
      <w:proofErr w:type="gramEnd"/>
      <w:r>
        <w:t xml:space="preserve"> IS LAN</w:t>
      </w:r>
    </w:p>
    <w:p w:rsidR="00EB3AD9" w:rsidRDefault="00EB3AD9" w:rsidP="00EB3AD9">
      <w:proofErr w:type="gramStart"/>
      <w:r>
        <w:t>6.WHAT</w:t>
      </w:r>
      <w:proofErr w:type="gramEnd"/>
      <w:r>
        <w:t xml:space="preserve"> IS NETWORKING</w:t>
      </w:r>
    </w:p>
    <w:p w:rsidR="00EB3AD9" w:rsidRDefault="00EB3AD9" w:rsidP="00EB3AD9">
      <w:proofErr w:type="gramStart"/>
      <w:r>
        <w:t>7.WHAT</w:t>
      </w:r>
      <w:proofErr w:type="gramEnd"/>
      <w:r>
        <w:t xml:space="preserve"> IS FORM TAG</w:t>
      </w:r>
    </w:p>
    <w:p w:rsidR="00EB3AD9" w:rsidRDefault="00EB3AD9" w:rsidP="00EB3AD9">
      <w:proofErr w:type="gramStart"/>
      <w:r>
        <w:t>8.WHAT</w:t>
      </w:r>
      <w:proofErr w:type="gramEnd"/>
      <w:r>
        <w:t xml:space="preserve"> IS THE MAIN FUNCTION OF HTML TAGS </w:t>
      </w:r>
    </w:p>
    <w:p w:rsidR="00EB3AD9" w:rsidRDefault="00EB3AD9" w:rsidP="00EB3AD9">
      <w:proofErr w:type="gramStart"/>
      <w:r>
        <w:t>9.WHAT</w:t>
      </w:r>
      <w:proofErr w:type="gramEnd"/>
      <w:r>
        <w:t xml:space="preserve"> IS TCO</w:t>
      </w:r>
    </w:p>
    <w:p w:rsidR="00EB3AD9" w:rsidRDefault="00EB3AD9" w:rsidP="00EB3AD9">
      <w:r>
        <w:t>10</w:t>
      </w:r>
      <w:proofErr w:type="gramStart"/>
      <w:r>
        <w:t>.SIZE</w:t>
      </w:r>
      <w:proofErr w:type="gramEnd"/>
      <w:r>
        <w:t xml:space="preserve"> OF DATASETS IN Z/OS - 44</w:t>
      </w:r>
    </w:p>
    <w:p w:rsidR="00EB3AD9" w:rsidRDefault="00EB3AD9" w:rsidP="00EB3AD9">
      <w:r>
        <w:t>11</w:t>
      </w:r>
      <w:proofErr w:type="gramStart"/>
      <w:r>
        <w:t>.KERNELL</w:t>
      </w:r>
      <w:proofErr w:type="gramEnd"/>
      <w:r>
        <w:t>-PACE&amp; NON PACE</w:t>
      </w:r>
    </w:p>
    <w:p w:rsidR="00EB3AD9" w:rsidRDefault="00EB3AD9" w:rsidP="00EB3AD9">
      <w:r>
        <w:t>12</w:t>
      </w:r>
      <w:proofErr w:type="gramStart"/>
      <w:r>
        <w:t>.WHAT</w:t>
      </w:r>
      <w:proofErr w:type="gramEnd"/>
      <w:r>
        <w:t xml:space="preserve"> IS </w:t>
      </w:r>
      <w:proofErr w:type="spellStart"/>
      <w:r>
        <w:t>ls</w:t>
      </w:r>
      <w:proofErr w:type="spellEnd"/>
      <w:r>
        <w:t xml:space="preserve">-r &amp; </w:t>
      </w:r>
      <w:proofErr w:type="spellStart"/>
      <w:r>
        <w:t>ls</w:t>
      </w:r>
      <w:proofErr w:type="spellEnd"/>
      <w:r>
        <w:t>-R IN UNIX</w:t>
      </w:r>
    </w:p>
    <w:p w:rsidR="00EB3AD9" w:rsidRDefault="00EB3AD9" w:rsidP="00EB3AD9">
      <w:r>
        <w:t>13</w:t>
      </w:r>
      <w:proofErr w:type="gramStart"/>
      <w:r>
        <w:t>.MAX</w:t>
      </w:r>
      <w:proofErr w:type="gramEnd"/>
      <w:r>
        <w:t xml:space="preserve"> COLOURS IN WEB PAGE DESIGNING - 16 BILLION</w:t>
      </w:r>
    </w:p>
    <w:p w:rsidR="00EB3AD9" w:rsidRDefault="00EB3AD9" w:rsidP="00EB3AD9">
      <w:r>
        <w:t xml:space="preserve">14. </w:t>
      </w:r>
      <w:proofErr w:type="gramStart"/>
      <w:r>
        <w:t>what</w:t>
      </w:r>
      <w:proofErr w:type="gramEnd"/>
      <w:r>
        <w:t xml:space="preserve"> is scheduling</w:t>
      </w:r>
    </w:p>
    <w:p w:rsidR="00EB3AD9" w:rsidRDefault="00EB3AD9" w:rsidP="00EB3AD9">
      <w:r>
        <w:t xml:space="preserve">15. </w:t>
      </w:r>
      <w:proofErr w:type="spellStart"/>
      <w:proofErr w:type="gramStart"/>
      <w:r>
        <w:t>wat</w:t>
      </w:r>
      <w:proofErr w:type="spellEnd"/>
      <w:proofErr w:type="gramEnd"/>
      <w:r>
        <w:t xml:space="preserve"> is port</w:t>
      </w:r>
    </w:p>
    <w:p w:rsidR="00EB3AD9" w:rsidRDefault="00EB3AD9" w:rsidP="00EB3AD9">
      <w:r>
        <w:t xml:space="preserve">16. </w:t>
      </w:r>
      <w:proofErr w:type="spellStart"/>
      <w:proofErr w:type="gramStart"/>
      <w:r>
        <w:t>unix</w:t>
      </w:r>
      <w:proofErr w:type="spellEnd"/>
      <w:proofErr w:type="gramEnd"/>
      <w:r>
        <w:t xml:space="preserve"> </w:t>
      </w:r>
      <w:proofErr w:type="spellStart"/>
      <w:r>
        <w:t>cmd</w:t>
      </w:r>
      <w:proofErr w:type="spellEnd"/>
      <w:r>
        <w:t xml:space="preserve"> to display invisible files</w:t>
      </w:r>
    </w:p>
    <w:p w:rsidR="00EB3AD9" w:rsidRDefault="00EB3AD9" w:rsidP="00EB3AD9">
      <w:r>
        <w:t>17</w:t>
      </w:r>
      <w:proofErr w:type="gramStart"/>
      <w:r>
        <w:t>.how</w:t>
      </w:r>
      <w:proofErr w:type="gramEnd"/>
      <w:r>
        <w:t xml:space="preserve"> to provide alternate txt to an </w:t>
      </w:r>
      <w:proofErr w:type="spellStart"/>
      <w:r>
        <w:t>img</w:t>
      </w:r>
      <w:proofErr w:type="spellEnd"/>
      <w:r>
        <w:t xml:space="preserve"> in html</w:t>
      </w:r>
    </w:p>
    <w:p w:rsidR="00EB3AD9" w:rsidRDefault="00EB3AD9" w:rsidP="00EB3AD9">
      <w:r>
        <w:t>18</w:t>
      </w:r>
      <w:proofErr w:type="gramStart"/>
      <w:r>
        <w:t>.eg</w:t>
      </w:r>
      <w:proofErr w:type="gramEnd"/>
      <w:r>
        <w:t xml:space="preserve"> for device drivers</w:t>
      </w:r>
    </w:p>
    <w:p w:rsidR="00EB3AD9" w:rsidRDefault="00EB3AD9" w:rsidP="00EB3AD9">
      <w:r>
        <w:t xml:space="preserve">19. </w:t>
      </w:r>
      <w:proofErr w:type="spellStart"/>
      <w:proofErr w:type="gramStart"/>
      <w:r>
        <w:t>wat</w:t>
      </w:r>
      <w:proofErr w:type="spellEnd"/>
      <w:proofErr w:type="gramEnd"/>
      <w:r>
        <w:t xml:space="preserve"> are d types of OS</w:t>
      </w:r>
    </w:p>
    <w:p w:rsidR="00EB3AD9" w:rsidRDefault="00EB3AD9" w:rsidP="00EB3AD9">
      <w:r>
        <w:t>20</w:t>
      </w:r>
      <w:proofErr w:type="gramStart"/>
      <w:r>
        <w:t>.wat</w:t>
      </w:r>
      <w:proofErr w:type="gramEnd"/>
      <w:r>
        <w:t xml:space="preserve"> is multitasking</w:t>
      </w:r>
    </w:p>
    <w:p w:rsidR="00EB3AD9" w:rsidRDefault="00EB3AD9" w:rsidP="00EB3AD9">
      <w:r>
        <w:t>21</w:t>
      </w:r>
      <w:proofErr w:type="gramStart"/>
      <w:r>
        <w:t>.to</w:t>
      </w:r>
      <w:proofErr w:type="gramEnd"/>
      <w:r>
        <w:t xml:space="preserve"> find o/p of some </w:t>
      </w:r>
      <w:proofErr w:type="spellStart"/>
      <w:r>
        <w:t>pgms</w:t>
      </w:r>
      <w:proofErr w:type="spellEnd"/>
    </w:p>
    <w:p w:rsidR="00EB3AD9" w:rsidRDefault="00EB3AD9" w:rsidP="00EB3AD9">
      <w:r>
        <w:t>22</w:t>
      </w:r>
      <w:proofErr w:type="gramStart"/>
      <w:r>
        <w:t>.qn</w:t>
      </w:r>
      <w:proofErr w:type="gramEnd"/>
      <w:r>
        <w:t xml:space="preserve"> related to switch case</w:t>
      </w:r>
    </w:p>
    <w:p w:rsidR="00EB3AD9" w:rsidRDefault="00EB3AD9" w:rsidP="00EB3AD9">
      <w:r>
        <w:t xml:space="preserve">23. </w:t>
      </w:r>
      <w:proofErr w:type="spellStart"/>
      <w:proofErr w:type="gramStart"/>
      <w:r>
        <w:t>wat</w:t>
      </w:r>
      <w:proofErr w:type="spellEnd"/>
      <w:proofErr w:type="gramEnd"/>
      <w:r>
        <w:t xml:space="preserve"> is a hub??</w:t>
      </w:r>
    </w:p>
    <w:p w:rsidR="00EB3AD9" w:rsidRDefault="00EB3AD9" w:rsidP="00EB3AD9">
      <w:r>
        <w:t>24</w:t>
      </w:r>
      <w:proofErr w:type="gramStart"/>
      <w:r>
        <w:t>.What</w:t>
      </w:r>
      <w:proofErr w:type="gramEnd"/>
      <w:r>
        <w:t xml:space="preserve"> are files called in z/</w:t>
      </w:r>
      <w:proofErr w:type="spellStart"/>
      <w:r>
        <w:t>os</w:t>
      </w:r>
      <w:proofErr w:type="spellEnd"/>
      <w:r>
        <w:t xml:space="preserve"> </w:t>
      </w:r>
    </w:p>
    <w:p w:rsidR="00EB3AD9" w:rsidRDefault="00EB3AD9" w:rsidP="00EB3AD9">
      <w:r>
        <w:t>25</w:t>
      </w:r>
      <w:proofErr w:type="gramStart"/>
      <w:r>
        <w:t>.command</w:t>
      </w:r>
      <w:proofErr w:type="gramEnd"/>
      <w:r>
        <w:t xml:space="preserve"> to list invisible files in </w:t>
      </w:r>
      <w:proofErr w:type="spellStart"/>
      <w:r>
        <w:t>unix</w:t>
      </w:r>
      <w:proofErr w:type="spellEnd"/>
    </w:p>
    <w:p w:rsidR="00EB3AD9" w:rsidRDefault="00EB3AD9" w:rsidP="00EB3AD9">
      <w:r>
        <w:lastRenderedPageBreak/>
        <w:t>26</w:t>
      </w:r>
      <w:proofErr w:type="gramStart"/>
      <w:r>
        <w:t>.command</w:t>
      </w:r>
      <w:proofErr w:type="gramEnd"/>
      <w:r>
        <w:t xml:space="preserve"> to list all threads in </w:t>
      </w:r>
      <w:proofErr w:type="spellStart"/>
      <w:r>
        <w:t>unix</w:t>
      </w:r>
      <w:proofErr w:type="spellEnd"/>
    </w:p>
    <w:p w:rsidR="00EB3AD9" w:rsidRDefault="00EB3AD9" w:rsidP="00EB3AD9">
      <w:r>
        <w:t>27</w:t>
      </w:r>
      <w:proofErr w:type="gramStart"/>
      <w:r>
        <w:t>.what</w:t>
      </w:r>
      <w:proofErr w:type="gramEnd"/>
      <w:r>
        <w:t xml:space="preserve"> is </w:t>
      </w:r>
      <w:proofErr w:type="spellStart"/>
      <w:r>
        <w:t>sumif</w:t>
      </w:r>
      <w:proofErr w:type="spellEnd"/>
      <w:r>
        <w:t xml:space="preserve"> in excel</w:t>
      </w:r>
    </w:p>
    <w:p w:rsidR="00EB3AD9" w:rsidRDefault="00EB3AD9" w:rsidP="00EB3AD9">
      <w:r>
        <w:t>28</w:t>
      </w:r>
      <w:proofErr w:type="gramStart"/>
      <w:r>
        <w:t>.when</w:t>
      </w:r>
      <w:proofErr w:type="gramEnd"/>
      <w:r>
        <w:t xml:space="preserve"> you are playing cards what type of sort will you use -- insertion sorting </w:t>
      </w:r>
    </w:p>
    <w:p w:rsidR="00EB3AD9" w:rsidRDefault="00EB3AD9" w:rsidP="00EB3AD9">
      <w:r>
        <w:t>29</w:t>
      </w:r>
      <w:proofErr w:type="gramStart"/>
      <w:r>
        <w:t>.applications</w:t>
      </w:r>
      <w:proofErr w:type="gramEnd"/>
      <w:r>
        <w:t xml:space="preserve"> of heap</w:t>
      </w:r>
    </w:p>
    <w:p w:rsidR="00EB3AD9" w:rsidRDefault="00EB3AD9" w:rsidP="00EB3AD9"/>
    <w:p w:rsidR="00EB3AD9" w:rsidRDefault="00EB3AD9" w:rsidP="00EB3AD9">
      <w:proofErr w:type="gramStart"/>
      <w:r>
        <w:t>1.HOW</w:t>
      </w:r>
      <w:proofErr w:type="gramEnd"/>
      <w:r>
        <w:t xml:space="preserve"> TO CREATE HYPERLINK FOR A MAIL id</w:t>
      </w:r>
    </w:p>
    <w:p w:rsidR="00EB3AD9" w:rsidRDefault="00EB3AD9" w:rsidP="00EB3AD9">
      <w:proofErr w:type="gramStart"/>
      <w:r>
        <w:t>2.how</w:t>
      </w:r>
      <w:proofErr w:type="gramEnd"/>
      <w:r>
        <w:t xml:space="preserve"> to create hyperlink tat </w:t>
      </w:r>
      <w:proofErr w:type="spellStart"/>
      <w:r>
        <w:t>shld</w:t>
      </w:r>
      <w:proofErr w:type="spellEnd"/>
      <w:r>
        <w:t xml:space="preserve"> open in new page</w:t>
      </w:r>
    </w:p>
    <w:p w:rsidR="00EB3AD9" w:rsidRDefault="00EB3AD9" w:rsidP="00EB3AD9">
      <w:proofErr w:type="gramStart"/>
      <w:r>
        <w:t>3.now</w:t>
      </w:r>
      <w:proofErr w:type="gramEnd"/>
      <w:r>
        <w:t xml:space="preserve">() </w:t>
      </w:r>
      <w:proofErr w:type="spellStart"/>
      <w:r>
        <w:t>fn</w:t>
      </w:r>
      <w:proofErr w:type="spellEnd"/>
      <w:r>
        <w:t xml:space="preserve"> in xl</w:t>
      </w:r>
    </w:p>
    <w:p w:rsidR="00EB3AD9" w:rsidRDefault="00EB3AD9" w:rsidP="00EB3AD9">
      <w:proofErr w:type="gramStart"/>
      <w:r>
        <w:t>4.hw</w:t>
      </w:r>
      <w:proofErr w:type="gramEnd"/>
      <w:r>
        <w:t xml:space="preserve"> many file permissions r in </w:t>
      </w:r>
      <w:proofErr w:type="spellStart"/>
      <w:r>
        <w:t>unix</w:t>
      </w:r>
      <w:proofErr w:type="spellEnd"/>
    </w:p>
    <w:p w:rsidR="00EB3AD9" w:rsidRDefault="00EB3AD9" w:rsidP="00EB3AD9">
      <w:proofErr w:type="gramStart"/>
      <w:r>
        <w:t>5.functions</w:t>
      </w:r>
      <w:proofErr w:type="gramEnd"/>
      <w:r>
        <w:t xml:space="preserve"> of </w:t>
      </w:r>
      <w:proofErr w:type="spellStart"/>
      <w:r>
        <w:t>os</w:t>
      </w:r>
      <w:proofErr w:type="spellEnd"/>
    </w:p>
    <w:p w:rsidR="00EB3AD9" w:rsidRDefault="00EB3AD9" w:rsidP="00EB3AD9">
      <w:proofErr w:type="gramStart"/>
      <w:r>
        <w:t>6.which</w:t>
      </w:r>
      <w:proofErr w:type="gramEnd"/>
      <w:r>
        <w:t xml:space="preserve"> of d </w:t>
      </w:r>
      <w:proofErr w:type="spellStart"/>
      <w:r>
        <w:t>folwng</w:t>
      </w:r>
      <w:proofErr w:type="spellEnd"/>
      <w:r>
        <w:t xml:space="preserve"> is </w:t>
      </w:r>
      <w:proofErr w:type="spellStart"/>
      <w:r>
        <w:t>nt</w:t>
      </w:r>
      <w:proofErr w:type="spellEnd"/>
      <w:r>
        <w:t xml:space="preserve"> a component of </w:t>
      </w:r>
      <w:proofErr w:type="spellStart"/>
      <w:r>
        <w:t>os</w:t>
      </w:r>
      <w:proofErr w:type="spellEnd"/>
    </w:p>
    <w:p w:rsidR="00EB3AD9" w:rsidRDefault="00EB3AD9" w:rsidP="00EB3AD9">
      <w:proofErr w:type="gramStart"/>
      <w:r>
        <w:t>7.order</w:t>
      </w:r>
      <w:proofErr w:type="gramEnd"/>
      <w:r>
        <w:t xml:space="preserve"> of apps utilities </w:t>
      </w:r>
      <w:proofErr w:type="spellStart"/>
      <w:r>
        <w:t>os</w:t>
      </w:r>
      <w:proofErr w:type="spellEnd"/>
      <w:r>
        <w:t xml:space="preserve"> h/w in </w:t>
      </w:r>
      <w:proofErr w:type="spellStart"/>
      <w:r>
        <w:t>os</w:t>
      </w:r>
      <w:proofErr w:type="spellEnd"/>
      <w:r>
        <w:t xml:space="preserve"> diagram</w:t>
      </w:r>
    </w:p>
    <w:p w:rsidR="00EB3AD9" w:rsidRDefault="00EB3AD9" w:rsidP="00EB3AD9">
      <w:proofErr w:type="gramStart"/>
      <w:r>
        <w:t>8.rate</w:t>
      </w:r>
      <w:proofErr w:type="gramEnd"/>
      <w:r>
        <w:t xml:space="preserve"> return is what type of fun n xl</w:t>
      </w:r>
    </w:p>
    <w:p w:rsidR="00EB3AD9" w:rsidRDefault="00EB3AD9" w:rsidP="00EB3AD9">
      <w:proofErr w:type="gramStart"/>
      <w:r>
        <w:t>9.multitasking</w:t>
      </w:r>
      <w:proofErr w:type="gramEnd"/>
    </w:p>
    <w:p w:rsidR="00EB3AD9" w:rsidRDefault="00EB3AD9" w:rsidP="00EB3AD9">
      <w:r>
        <w:t>10</w:t>
      </w:r>
      <w:proofErr w:type="gramStart"/>
      <w:r>
        <w:t>.functions</w:t>
      </w:r>
      <w:proofErr w:type="gramEnd"/>
      <w:r>
        <w:t xml:space="preserve"> of </w:t>
      </w:r>
      <w:proofErr w:type="spellStart"/>
      <w:r>
        <w:t>cmpler</w:t>
      </w:r>
      <w:proofErr w:type="spellEnd"/>
    </w:p>
    <w:p w:rsidR="00EB3AD9" w:rsidRDefault="00EB3AD9" w:rsidP="00EB3AD9">
      <w:r>
        <w:t>11</w:t>
      </w:r>
      <w:proofErr w:type="gramStart"/>
      <w:r>
        <w:t>.ipv6</w:t>
      </w:r>
      <w:proofErr w:type="gramEnd"/>
      <w:r>
        <w:t xml:space="preserve"> address bits</w:t>
      </w:r>
    </w:p>
    <w:p w:rsidR="00EB3AD9" w:rsidRDefault="00EB3AD9" w:rsidP="00EB3AD9">
      <w:r>
        <w:t>12</w:t>
      </w:r>
      <w:proofErr w:type="gramStart"/>
      <w:r>
        <w:t>.op</w:t>
      </w:r>
      <w:proofErr w:type="gramEnd"/>
      <w:r>
        <w:t xml:space="preserve"> of a </w:t>
      </w:r>
      <w:proofErr w:type="spellStart"/>
      <w:r>
        <w:t>pgm</w:t>
      </w:r>
      <w:proofErr w:type="spellEnd"/>
      <w:r>
        <w:t xml:space="preserve"> n c</w:t>
      </w:r>
    </w:p>
    <w:p w:rsidR="00EB3AD9" w:rsidRDefault="00EB3AD9" w:rsidP="00EB3AD9">
      <w:r>
        <w:t>13</w:t>
      </w:r>
      <w:proofErr w:type="gramStart"/>
      <w:r>
        <w:t>.hw</w:t>
      </w:r>
      <w:proofErr w:type="gramEnd"/>
      <w:r>
        <w:t xml:space="preserve"> to change a process to run in </w:t>
      </w:r>
      <w:proofErr w:type="spellStart"/>
      <w:r>
        <w:t>fregrnd</w:t>
      </w:r>
      <w:proofErr w:type="spellEnd"/>
    </w:p>
    <w:p w:rsidR="00EB3AD9" w:rsidRDefault="00EB3AD9" w:rsidP="00EB3AD9">
      <w:r>
        <w:t>14</w:t>
      </w:r>
      <w:proofErr w:type="gramStart"/>
      <w:r>
        <w:t>.jit</w:t>
      </w:r>
      <w:proofErr w:type="gramEnd"/>
      <w:r>
        <w:t xml:space="preserve"> compiler</w:t>
      </w:r>
    </w:p>
    <w:p w:rsidR="00EB3AD9" w:rsidRDefault="00EB3AD9" w:rsidP="00EB3AD9">
      <w:r>
        <w:t>15</w:t>
      </w:r>
      <w:proofErr w:type="gramStart"/>
      <w:r>
        <w:t>.how</w:t>
      </w:r>
      <w:proofErr w:type="gramEnd"/>
      <w:r>
        <w:t xml:space="preserve"> to apply a color to a specific area n web page</w:t>
      </w:r>
    </w:p>
    <w:p w:rsidR="00475B88" w:rsidRDefault="00EB3AD9" w:rsidP="00EB3AD9">
      <w:r>
        <w:t xml:space="preserve">16. </w:t>
      </w:r>
      <w:proofErr w:type="gramStart"/>
      <w:r>
        <w:t>no</w:t>
      </w:r>
      <w:proofErr w:type="gramEnd"/>
      <w:r>
        <w:t xml:space="preserve"> of colors in html</w:t>
      </w:r>
    </w:p>
    <w:p w:rsidR="00EB3AD9" w:rsidRPr="00EB3AD9" w:rsidRDefault="00EB3AD9" w:rsidP="00EB3AD9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b/>
          <w:bCs/>
          <w:color w:val="000000"/>
          <w:sz w:val="36"/>
          <w:szCs w:val="36"/>
        </w:rPr>
        <w:t>MCQ FOR EXCEL</w:t>
      </w:r>
    </w:p>
    <w:p w:rsidR="00EB3AD9" w:rsidRPr="00EB3AD9" w:rsidRDefault="00EB3AD9" w:rsidP="00EB3AD9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1. Which of the following is the latest among these versions of Excel?</w:t>
      </w:r>
      <w:r w:rsidRPr="00EB3AD9">
        <w:rPr>
          <w:rFonts w:ascii="Segoe UI" w:eastAsia="Times New Roman" w:hAnsi="Segoe UI" w:cs="Segoe UI"/>
          <w:color w:val="333333"/>
          <w:sz w:val="18"/>
          <w:szCs w:val="18"/>
        </w:rPr>
        <w:br/>
      </w:r>
      <w:r w:rsidRPr="00EB3AD9">
        <w:rPr>
          <w:rFonts w:ascii="Segoe UI" w:eastAsia="Times New Roman" w:hAnsi="Segoe UI" w:cs="Segoe UI"/>
          <w:color w:val="333333"/>
          <w:sz w:val="24"/>
          <w:szCs w:val="24"/>
        </w:rPr>
        <w:t>A. Excel 2000                                    B. Excel 2002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C. Excel ME                                       D. Excel 2010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b/>
          <w:bCs/>
          <w:color w:val="333333"/>
          <w:sz w:val="24"/>
          <w:szCs w:val="24"/>
          <w:shd w:val="clear" w:color="auto" w:fill="FFFFFF"/>
        </w:rPr>
        <w:t>Answer: D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2. What is the default extension of Excel files?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lastRenderedPageBreak/>
        <w:t>A. XLS                                               B. XLW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C. WK1                                              D. 123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b/>
          <w:bCs/>
          <w:color w:val="333333"/>
          <w:sz w:val="24"/>
          <w:szCs w:val="24"/>
          <w:shd w:val="clear" w:color="auto" w:fill="FFFFFF"/>
        </w:rPr>
        <w:t>Answer: A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3. Which of the following is a popular DOS based spreadsheet package?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A. Word                                             B. Smart Cell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C. Excel                                             D. Lotus 1-2-3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b/>
          <w:bCs/>
          <w:color w:val="333333"/>
          <w:sz w:val="24"/>
          <w:szCs w:val="24"/>
          <w:shd w:val="clear" w:color="auto" w:fill="FFFFFF"/>
        </w:rPr>
        <w:t>Answer: D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4. Which of the following is the oldest spreadsheet package?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A. VisiCalc                                        B. Lotus 1-2-3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 xml:space="preserve">C. Excel                                             D. </w:t>
      </w:r>
      <w:proofErr w:type="spellStart"/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StarCalc</w:t>
      </w:r>
      <w:proofErr w:type="spellEnd"/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b/>
          <w:bCs/>
          <w:color w:val="333333"/>
          <w:sz w:val="24"/>
          <w:szCs w:val="24"/>
          <w:shd w:val="clear" w:color="auto" w:fill="FFFFFF"/>
        </w:rPr>
        <w:t>Answer: A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5. Files created with Lotus 1-2-3 have an extension …..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A. DOC                                              B. XLS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C. 123                                                D. WK1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b/>
          <w:bCs/>
          <w:color w:val="333333"/>
          <w:sz w:val="24"/>
          <w:szCs w:val="24"/>
          <w:shd w:val="clear" w:color="auto" w:fill="FFFFFF"/>
        </w:rPr>
        <w:t>Answer: C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6. How many characters can be typed in a single cell in Excel?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A. 256                                                B. 1024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C. 32,000                                           D. 65,535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b/>
          <w:bCs/>
          <w:color w:val="333333"/>
          <w:sz w:val="24"/>
          <w:szCs w:val="24"/>
          <w:shd w:val="clear" w:color="auto" w:fill="FFFFFF"/>
        </w:rPr>
        <w:t>Answer: D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7. A Worksheet can have a maximum of ___ number of rows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A. 256                                                B. 1024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C. 32,000                                           D. 65,536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b/>
          <w:bCs/>
          <w:color w:val="333333"/>
          <w:sz w:val="24"/>
          <w:szCs w:val="24"/>
          <w:shd w:val="clear" w:color="auto" w:fill="FFFFFF"/>
        </w:rPr>
        <w:t>Answer: D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8. A typical worksheet has ___ number of columns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A. 128                                                B. 256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C. 512                                                D. 1024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b/>
          <w:bCs/>
          <w:color w:val="333333"/>
          <w:sz w:val="24"/>
          <w:szCs w:val="24"/>
          <w:shd w:val="clear" w:color="auto" w:fill="FFFFFF"/>
        </w:rPr>
        <w:t>Answer: B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9. Comments put in cells are called …..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A. Smart Tip                                      B. Cell Tip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C. Web Tip                                        D. Soft Tip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b/>
          <w:bCs/>
          <w:color w:val="333333"/>
          <w:sz w:val="24"/>
          <w:szCs w:val="24"/>
          <w:shd w:val="clear" w:color="auto" w:fill="FFFFFF"/>
        </w:rPr>
        <w:t>Answer: B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10.  Comments can be added to cells using …..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A. Edit -&gt; Comments                        B. Insert -&gt; Comment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C. File -&gt; Comments                         D. View -&gt; Comments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b/>
          <w:bCs/>
          <w:color w:val="333333"/>
          <w:sz w:val="24"/>
          <w:szCs w:val="24"/>
          <w:shd w:val="clear" w:color="auto" w:fill="FFFFFF"/>
        </w:rPr>
        <w:t>Answer: B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11.  Which menu option can be used to split windows into two?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A. Format -&gt; Window                       B. View -&gt; Window-&gt; Split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C. Window -&gt; Split                           D. View -&gt; Split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b/>
          <w:bCs/>
          <w:color w:val="333333"/>
          <w:sz w:val="24"/>
          <w:szCs w:val="24"/>
          <w:shd w:val="clear" w:color="auto" w:fill="FFFFFF"/>
        </w:rPr>
        <w:t>Answer: C/D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lastRenderedPageBreak/>
        <w:t>12.  Getting data from a cell located in a different sheet is called….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A. Accessing                                     B. Referencing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C. Updating                                      D. Functioning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b/>
          <w:bCs/>
          <w:color w:val="333333"/>
          <w:sz w:val="24"/>
          <w:szCs w:val="24"/>
          <w:shd w:val="clear" w:color="auto" w:fill="FFFFFF"/>
        </w:rPr>
        <w:t>Answer: B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13.  Which of the following is not a valid data type in Excel?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A. Number                                        B. Character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C. Label                                            D. Date/Time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b/>
          <w:bCs/>
          <w:color w:val="333333"/>
          <w:sz w:val="24"/>
          <w:szCs w:val="24"/>
          <w:shd w:val="clear" w:color="auto" w:fill="FFFFFF"/>
        </w:rPr>
        <w:t>Answer: B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14.  Which elements of a worksheet can be protected from accidental modification?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A. Contents                                       B. Objects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C. Scenarios                                      D. All of the above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b/>
          <w:bCs/>
          <w:color w:val="333333"/>
          <w:sz w:val="24"/>
          <w:szCs w:val="24"/>
          <w:shd w:val="clear" w:color="auto" w:fill="FFFFFF"/>
        </w:rPr>
        <w:t>Answer: D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15.  A numeric value can be treated as label value if …... precedes it.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A. Apostrophe (‘)                             B. Exclamation (!)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C. Hash (#)                                       D. Tilde (~)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b/>
          <w:bCs/>
          <w:color w:val="333333"/>
          <w:sz w:val="24"/>
          <w:szCs w:val="24"/>
          <w:shd w:val="clear" w:color="auto" w:fill="FFFFFF"/>
        </w:rPr>
        <w:t>Answer: A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pacing w:after="24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1. Concatenation of text can be done using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A. Apostrophe (‘)                             B. Exclamation (!)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C. Hash (#)                                       D. Ampersand (&amp;)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b/>
          <w:bCs/>
          <w:color w:val="333333"/>
          <w:sz w:val="24"/>
          <w:szCs w:val="24"/>
          <w:shd w:val="clear" w:color="auto" w:fill="FFFFFF"/>
        </w:rPr>
        <w:t>Answer: D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2. Data can be arranged in a worksheet in an easy to understand manner by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A. Auto Formatting                           B. Applying Styles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C. Changing fonts                             D. All of these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b/>
          <w:bCs/>
          <w:color w:val="333333"/>
          <w:sz w:val="24"/>
          <w:szCs w:val="24"/>
          <w:shd w:val="clear" w:color="auto" w:fill="FFFFFF"/>
        </w:rPr>
        <w:t>Answer: D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3. Which area in an Excel window allows entering values and formulas?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A. Title Bar                                       B. Menu Bar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C. Formula Bar                                 D. Standard Tool Bar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b/>
          <w:bCs/>
          <w:color w:val="333333"/>
          <w:sz w:val="24"/>
          <w:szCs w:val="24"/>
          <w:shd w:val="clear" w:color="auto" w:fill="FFFFFF"/>
        </w:rPr>
        <w:t>Answer: C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4. Multiple calculations can be made in a single formula using…..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A. Standard Formulas                       B. Array Formula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C. Complex Formulas                       D. Smart Formula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b/>
          <w:bCs/>
          <w:color w:val="333333"/>
          <w:sz w:val="24"/>
          <w:szCs w:val="24"/>
          <w:shd w:val="clear" w:color="auto" w:fill="FFFFFF"/>
        </w:rPr>
        <w:t>Answer: B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5. An Excel Workbook is a collection of …….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A. Workbooks                                  B. Worksheets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C. Charts                                           D. Worksheets and Charts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b/>
          <w:bCs/>
          <w:color w:val="333333"/>
          <w:sz w:val="24"/>
          <w:szCs w:val="24"/>
          <w:shd w:val="clear" w:color="auto" w:fill="FFFFFF"/>
        </w:rPr>
        <w:t>Answer: D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lastRenderedPageBreak/>
        <w:t>6. What do you mean by a Workspace?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A. Group of Columns                       B. Group of Worksheets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C. Group of Rows                            D. Group of Workbooks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b/>
          <w:bCs/>
          <w:color w:val="333333"/>
          <w:sz w:val="24"/>
          <w:szCs w:val="24"/>
          <w:shd w:val="clear" w:color="auto" w:fill="FFFFFF"/>
        </w:rPr>
        <w:t>Answer: D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7. MS-EXCEL is based on ……….?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A. WINDOWS                                                   B. DOS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C. UNIX                                                             D. OS/2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b/>
          <w:bCs/>
          <w:color w:val="333333"/>
          <w:sz w:val="24"/>
          <w:szCs w:val="24"/>
          <w:shd w:val="clear" w:color="auto" w:fill="FFFFFF"/>
        </w:rPr>
        <w:t>Answer: A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8. In EXCEL, you can sum a large range of data by simply selecting a tool button called …..?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A. AutoFill                                        B. Auto correct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C. Auto sum                                     D. Auto format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b/>
          <w:bCs/>
          <w:color w:val="333333"/>
          <w:sz w:val="24"/>
          <w:szCs w:val="24"/>
          <w:shd w:val="clear" w:color="auto" w:fill="FFFFFF"/>
        </w:rPr>
        <w:t>Answer: C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9. To select an entire column in MS-EXCEL, press?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A. CTRL + C                                                      B. CTRL + Arrow key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C. CTRL + S                                         D. None of the above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b/>
          <w:bCs/>
          <w:color w:val="333333"/>
          <w:sz w:val="24"/>
          <w:szCs w:val="24"/>
          <w:shd w:val="clear" w:color="auto" w:fill="FFFFFF"/>
        </w:rPr>
        <w:t>Answer: D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10.  To return the remainder after a number is divided by a divisor in EXCEL we use the function?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A. ROUND ( )                                                    B. FACT ( )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C. MOD ( )                                                         D. DIV ( )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b/>
          <w:bCs/>
          <w:color w:val="333333"/>
          <w:sz w:val="24"/>
          <w:szCs w:val="24"/>
          <w:shd w:val="clear" w:color="auto" w:fill="FFFFFF"/>
        </w:rPr>
        <w:t>Answer: C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11.  Which function is not available in the Consolidate dialog box?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 xml:space="preserve">A. </w:t>
      </w:r>
      <w:proofErr w:type="spellStart"/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Pmt</w:t>
      </w:r>
      <w:proofErr w:type="spellEnd"/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                                             B. Average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C. Max                                              D. Sum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b/>
          <w:bCs/>
          <w:color w:val="333333"/>
          <w:sz w:val="24"/>
          <w:szCs w:val="24"/>
          <w:shd w:val="clear" w:color="auto" w:fill="FFFFFF"/>
        </w:rPr>
        <w:t>Answer: A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12.  Which is not the function of "Edit, Clear" command?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A. Delete contents                            B. Delete notes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C. Delete cells                                   D. Delete formats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b/>
          <w:bCs/>
          <w:color w:val="333333"/>
          <w:sz w:val="24"/>
          <w:szCs w:val="24"/>
          <w:shd w:val="clear" w:color="auto" w:fill="FFFFFF"/>
        </w:rPr>
        <w:t>Answer: C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13.  Microsoft Excel is a powerful………..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A. Word processing package            B. Spreadsheet package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C. Communication S/W Package      D. DBMS package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b/>
          <w:bCs/>
          <w:color w:val="333333"/>
          <w:sz w:val="24"/>
          <w:szCs w:val="24"/>
          <w:shd w:val="clear" w:color="auto" w:fill="FFFFFF"/>
        </w:rPr>
        <w:t>Answer: B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14.  How do you rearrange the data in ascending or descending order?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A. Data, Sort                                     B. Data, Form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C. Data, Table                                   D. Data Subtotals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b/>
          <w:bCs/>
          <w:color w:val="333333"/>
          <w:sz w:val="24"/>
          <w:szCs w:val="24"/>
          <w:shd w:val="clear" w:color="auto" w:fill="FFFFFF"/>
        </w:rPr>
        <w:t>Answer: A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15.  Which Chart can be created in Excel?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A. Area                                             B. Line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lastRenderedPageBreak/>
        <w:t>C. Pie                                                D. All of the above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b/>
          <w:bCs/>
          <w:color w:val="333333"/>
          <w:sz w:val="24"/>
          <w:szCs w:val="24"/>
          <w:shd w:val="clear" w:color="auto" w:fill="FFFFFF"/>
        </w:rPr>
        <w:t>Answer: D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pacing w:after="24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1. What will be the output if you format the cell containing 5436.8 as '#</w:t>
      </w:r>
      <w:proofErr w:type="gramStart"/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,#</w:t>
      </w:r>
      <w:proofErr w:type="gramEnd"/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#0.00'?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A. 5,430.00                                      B. 5,436.80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C. 5,436.8                                         D. 6.8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b/>
          <w:bCs/>
          <w:color w:val="333333"/>
          <w:sz w:val="24"/>
          <w:szCs w:val="24"/>
          <w:shd w:val="clear" w:color="auto" w:fill="FFFFFF"/>
        </w:rPr>
        <w:t>Answer: B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2. How do you display current date and time in MS Excel?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proofErr w:type="gramStart"/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A. date ()                                          B.</w:t>
      </w:r>
      <w:proofErr w:type="gramEnd"/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 xml:space="preserve"> Today ()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C. now ()                                          D. time ()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b/>
          <w:bCs/>
          <w:color w:val="333333"/>
          <w:sz w:val="24"/>
          <w:szCs w:val="24"/>
          <w:shd w:val="clear" w:color="auto" w:fill="FFFFFF"/>
        </w:rPr>
        <w:t>Answer: C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3. How do you display current date only in MS Excel?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proofErr w:type="gramStart"/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A. date ()                                          B.</w:t>
      </w:r>
      <w:proofErr w:type="gramEnd"/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 xml:space="preserve"> Today ()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C. now ()                                          D. time ()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b/>
          <w:bCs/>
          <w:color w:val="333333"/>
          <w:sz w:val="24"/>
          <w:szCs w:val="24"/>
          <w:shd w:val="clear" w:color="auto" w:fill="FFFFFF"/>
        </w:rPr>
        <w:t>Answer: B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4. How do you wrap the text in a cell?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A. Format, cells, font                        B. Format, cells, protection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C. format, cells, number                   D. Format, cells, alignment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b/>
          <w:bCs/>
          <w:color w:val="333333"/>
          <w:sz w:val="24"/>
          <w:szCs w:val="24"/>
          <w:shd w:val="clear" w:color="auto" w:fill="FFFFFF"/>
        </w:rPr>
        <w:t>Answer: D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5. What does COUNTA () function do?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A. counts cells having alphabets       B. counts empty cells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C. counts cells having number          D. counts non-empty cells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b/>
          <w:bCs/>
          <w:color w:val="333333"/>
          <w:sz w:val="24"/>
          <w:szCs w:val="24"/>
          <w:shd w:val="clear" w:color="auto" w:fill="FFFFFF"/>
        </w:rPr>
        <w:t>Answer: D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6. What is the short cut key to highlight the entire column?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 xml:space="preserve">A. </w:t>
      </w:r>
      <w:proofErr w:type="spellStart"/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Ctrl+C</w:t>
      </w:r>
      <w:proofErr w:type="spellEnd"/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 xml:space="preserve">                                          B. </w:t>
      </w:r>
      <w:proofErr w:type="spellStart"/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Ctrl+Enter</w:t>
      </w:r>
      <w:proofErr w:type="spellEnd"/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 xml:space="preserve">C. </w:t>
      </w:r>
      <w:proofErr w:type="spellStart"/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Ctrl+Page</w:t>
      </w:r>
      <w:proofErr w:type="spellEnd"/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 xml:space="preserve"> </w:t>
      </w:r>
      <w:proofErr w:type="gramStart"/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Up</w:t>
      </w:r>
      <w:proofErr w:type="gramEnd"/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 xml:space="preserve">                                D. </w:t>
      </w:r>
      <w:proofErr w:type="spellStart"/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Ctrl+Space</w:t>
      </w:r>
      <w:proofErr w:type="spellEnd"/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 xml:space="preserve"> Bar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b/>
          <w:bCs/>
          <w:color w:val="333333"/>
          <w:sz w:val="24"/>
          <w:szCs w:val="24"/>
          <w:shd w:val="clear" w:color="auto" w:fill="FFFFFF"/>
        </w:rPr>
        <w:t>Answer: D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7. In the formula, which symbol specifies the fixed columns or rows?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proofErr w:type="gramStart"/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A. $                                                  B. *</w:t>
      </w:r>
      <w:proofErr w:type="gramEnd"/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C. %                                                 D. &amp;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b/>
          <w:bCs/>
          <w:color w:val="333333"/>
          <w:sz w:val="24"/>
          <w:szCs w:val="24"/>
          <w:shd w:val="clear" w:color="auto" w:fill="FFFFFF"/>
        </w:rPr>
        <w:t>Answer: A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8. Excel displays the current cell address in the ……….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A. Formula bar                                 B. Status Bar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C. Name Box                                    D. Title Bar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b/>
          <w:bCs/>
          <w:color w:val="333333"/>
          <w:sz w:val="24"/>
          <w:szCs w:val="24"/>
          <w:shd w:val="clear" w:color="auto" w:fill="FFFFFF"/>
        </w:rPr>
        <w:t>Answer: C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9. What is the correct way to refer the cell A10 on sheet3 from sheet1?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A. sheet3! A10                                  B. sheet1</w:t>
      </w:r>
      <w:proofErr w:type="gramStart"/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!A10</w:t>
      </w:r>
      <w:proofErr w:type="gramEnd"/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C. Sheet3.A10                                  D. A10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b/>
          <w:bCs/>
          <w:color w:val="333333"/>
          <w:sz w:val="24"/>
          <w:szCs w:val="24"/>
          <w:shd w:val="clear" w:color="auto" w:fill="FFFFFF"/>
        </w:rPr>
        <w:t>Answer: A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10.  Which language is used to create macros in Excel?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lastRenderedPageBreak/>
        <w:t>A. Visual Basic                                 B. C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C. Visual C++                                   D. Java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b/>
          <w:bCs/>
          <w:color w:val="333333"/>
          <w:sz w:val="24"/>
          <w:szCs w:val="24"/>
          <w:shd w:val="clear" w:color="auto" w:fill="FFFFFF"/>
        </w:rPr>
        <w:t>Answer: A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11.  Which of the following is not a term of MS-Excel?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A. Cells                                             B. Rows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C. Columns                                       D. Document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b/>
          <w:bCs/>
          <w:color w:val="333333"/>
          <w:sz w:val="24"/>
          <w:szCs w:val="24"/>
          <w:shd w:val="clear" w:color="auto" w:fill="FFFFFF"/>
        </w:rPr>
        <w:t>Answer: D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12.  How many worksheets can a workbook have?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A. 3                                               B. 8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C. 255                                            D. none of above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b/>
          <w:bCs/>
          <w:color w:val="333333"/>
          <w:sz w:val="24"/>
          <w:szCs w:val="24"/>
          <w:shd w:val="clear" w:color="auto" w:fill="FFFFFF"/>
        </w:rPr>
        <w:t>Answer: D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13.  Which would you choose to create a bar diagram?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A. Edit, Chart                                 B. Insert, Chart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C. Tools, Chart                              D. Format, Chart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b/>
          <w:bCs/>
          <w:color w:val="333333"/>
          <w:sz w:val="24"/>
          <w:szCs w:val="24"/>
          <w:shd w:val="clear" w:color="auto" w:fill="FFFFFF"/>
        </w:rPr>
        <w:t>Answer: B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14.  Which setting you must modify to print a worksheet using letterhead?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A. Paper                                            B. Margin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C. Layout                                          D. Orientation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b/>
          <w:bCs/>
          <w:color w:val="333333"/>
          <w:sz w:val="24"/>
          <w:szCs w:val="24"/>
          <w:shd w:val="clear" w:color="auto" w:fill="FFFFFF"/>
        </w:rPr>
        <w:t>Answer: B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15.  What do you call the chart that shows the proportions of how one or more data elements relate to another data element?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A. XY Chart                                     B. Line Chart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C. Pie Chart                                      D. Column Chart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b/>
          <w:bCs/>
          <w:color w:val="333333"/>
          <w:sz w:val="24"/>
          <w:szCs w:val="24"/>
          <w:shd w:val="clear" w:color="auto" w:fill="FFFFFF"/>
        </w:rPr>
        <w:t>Answer: C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pacing w:after="24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1. The spelling dialog box can be involved by choosing spelling from ________ menu.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A. insert                                            B. file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C. tools                                             D. view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b/>
          <w:bCs/>
          <w:color w:val="333333"/>
          <w:sz w:val="24"/>
          <w:szCs w:val="24"/>
          <w:shd w:val="clear" w:color="auto" w:fill="FFFFFF"/>
        </w:rPr>
        <w:t>Answer: C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2. Which key do you press to check spelling?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A. F3                                                B. F5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C. F7                                                 D. F9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b/>
          <w:bCs/>
          <w:color w:val="333333"/>
          <w:sz w:val="24"/>
          <w:szCs w:val="24"/>
          <w:shd w:val="clear" w:color="auto" w:fill="FFFFFF"/>
        </w:rPr>
        <w:t>Answer: C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3. To record a sequence of keystrokes and mouse actions to play back later we use: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A. Media player                                B. Sound Recorder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C. Calculator                                     D. Macro Recorder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b/>
          <w:bCs/>
          <w:color w:val="333333"/>
          <w:sz w:val="24"/>
          <w:szCs w:val="24"/>
          <w:shd w:val="clear" w:color="auto" w:fill="FFFFFF"/>
        </w:rPr>
        <w:lastRenderedPageBreak/>
        <w:t>Answer: D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4. We can save and protect the workbook by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A. Write Reservation Password         B. Protection Password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C. Read-only Recommended            D. Any of the above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b/>
          <w:bCs/>
          <w:color w:val="333333"/>
          <w:sz w:val="24"/>
          <w:szCs w:val="24"/>
          <w:shd w:val="clear" w:color="auto" w:fill="FFFFFF"/>
        </w:rPr>
        <w:t>Answer: D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5. The file extension for an EXCEL workbook is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A. XLS                                                               C</w:t>
      </w:r>
      <w:proofErr w:type="gramStart"/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. .</w:t>
      </w:r>
      <w:proofErr w:type="gramEnd"/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XLB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B. XWB                                                              D. None of the above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b/>
          <w:bCs/>
          <w:color w:val="333333"/>
          <w:sz w:val="24"/>
          <w:szCs w:val="24"/>
          <w:shd w:val="clear" w:color="auto" w:fill="FFFFFF"/>
        </w:rPr>
        <w:t>Answer: A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6. The first cell in EXCEL worksheet is labeled as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A. AA                                               B. A1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proofErr w:type="gramStart"/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 xml:space="preserve">C. </w:t>
      </w:r>
      <w:proofErr w:type="spellStart"/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Aa</w:t>
      </w:r>
      <w:proofErr w:type="spellEnd"/>
      <w:proofErr w:type="gramEnd"/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 xml:space="preserve">                                                D. A0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b/>
          <w:bCs/>
          <w:color w:val="333333"/>
          <w:sz w:val="24"/>
          <w:szCs w:val="24"/>
          <w:shd w:val="clear" w:color="auto" w:fill="FFFFFF"/>
        </w:rPr>
        <w:t>Answer: B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7. What happens when dollar signs ($) are entered in a cell address? (ex. $B$2:$B$10)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A. An absolute cell address is created.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B. Cell address will change when it is copied to another cell.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C. The sheet tab is changed.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D. The status bar does not display the cell address.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b/>
          <w:bCs/>
          <w:color w:val="333333"/>
          <w:sz w:val="24"/>
          <w:szCs w:val="24"/>
          <w:shd w:val="clear" w:color="auto" w:fill="FFFFFF"/>
        </w:rPr>
        <w:t>Answer: A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8. What are the tabs that appear at the bottom of each workbook called?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A. Reference tabs                             B. Position tabs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C. Location tabs                                D. Sheet tabs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b/>
          <w:bCs/>
          <w:color w:val="333333"/>
          <w:sz w:val="24"/>
          <w:szCs w:val="24"/>
          <w:shd w:val="clear" w:color="auto" w:fill="FFFFFF"/>
        </w:rPr>
        <w:t>Answer: D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9. What is represented by the small, black square in the lower-right corner of an active cell or range?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A. Copy handle                                B. Fill handle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 xml:space="preserve">C. Insert </w:t>
      </w:r>
      <w:proofErr w:type="gramStart"/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handle</w:t>
      </w:r>
      <w:proofErr w:type="gramEnd"/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 xml:space="preserve">                                D. Border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b/>
          <w:bCs/>
          <w:color w:val="333333"/>
          <w:sz w:val="24"/>
          <w:szCs w:val="24"/>
          <w:shd w:val="clear" w:color="auto" w:fill="FFFFFF"/>
        </w:rPr>
        <w:t>Answer: B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10.  In Excel, a Data Series is defined as what?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A. A type of chart.                            B. A cell reference.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C. A collection of related data          D. A division of results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b/>
          <w:bCs/>
          <w:color w:val="333333"/>
          <w:sz w:val="24"/>
          <w:szCs w:val="24"/>
          <w:shd w:val="clear" w:color="auto" w:fill="FFFFFF"/>
        </w:rPr>
        <w:t>Answer: C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11.  In Excel, the Fill Color button on the Formatting toolbar is used for what?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A. To insert a background.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B. To add borders.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C. To select a distribution of figures.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D. To add shading or color to a cell range.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b/>
          <w:bCs/>
          <w:color w:val="333333"/>
          <w:sz w:val="24"/>
          <w:szCs w:val="24"/>
          <w:shd w:val="clear" w:color="auto" w:fill="FFFFFF"/>
        </w:rPr>
        <w:t>Answer: D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12.  In help menu of Excel, which of the following tabs are found?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A. Contents tab                                 B. Answer Wizard tab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lastRenderedPageBreak/>
        <w:t>C. Index tab                                      D. all of the above.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b/>
          <w:bCs/>
          <w:color w:val="333333"/>
          <w:sz w:val="24"/>
          <w:szCs w:val="24"/>
          <w:shd w:val="clear" w:color="auto" w:fill="FFFFFF"/>
        </w:rPr>
        <w:t>Answer: D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13.  A __________ is a grid with labeled columns and rows.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A. Dialog box                                   B. Worksheet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C. Clipboard                                     D. Toolbar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b/>
          <w:bCs/>
          <w:color w:val="333333"/>
          <w:sz w:val="24"/>
          <w:szCs w:val="24"/>
          <w:shd w:val="clear" w:color="auto" w:fill="FFFFFF"/>
        </w:rPr>
        <w:t>Answer: B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14.  The active cell: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A. is defined by a bold border around the cell.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B. Receives the data the user enters.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C. It is the formula bar.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D. Only A and B.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b/>
          <w:bCs/>
          <w:color w:val="333333"/>
          <w:sz w:val="24"/>
          <w:szCs w:val="24"/>
          <w:shd w:val="clear" w:color="auto" w:fill="FFFFFF"/>
        </w:rPr>
        <w:t>Answer: D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15.  Which function is used to calculate depreciation, rates of return, future values and loan payment amounts?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A. Logical                                         B. Math &amp; Trigonometry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C. Statistical                                      D. Financial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b/>
          <w:bCs/>
          <w:color w:val="333333"/>
          <w:sz w:val="24"/>
          <w:szCs w:val="24"/>
          <w:shd w:val="clear" w:color="auto" w:fill="FFFFFF"/>
        </w:rPr>
        <w:t>Answer: D</w:t>
      </w:r>
    </w:p>
    <w:p w:rsidR="00EB3AD9" w:rsidRPr="00EB3AD9" w:rsidRDefault="00EB3AD9" w:rsidP="00EB3AD9">
      <w:pPr>
        <w:spacing w:after="24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1. B7:B9 indicates: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A. Cells B7 and cell B9 only.           B. Cells B7 through B9.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C. Cell B8 only.                                D. None of the above.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b/>
          <w:bCs/>
          <w:color w:val="333333"/>
          <w:sz w:val="24"/>
          <w:szCs w:val="24"/>
          <w:shd w:val="clear" w:color="auto" w:fill="FFFFFF"/>
        </w:rPr>
        <w:t>Answer: B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2. The Cancel and Enter buttons appear in the: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A. Title bar                                       B. Formula bar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C. Menu bar                                      D. Sheet tabs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b/>
          <w:bCs/>
          <w:color w:val="333333"/>
          <w:sz w:val="24"/>
          <w:szCs w:val="24"/>
          <w:shd w:val="clear" w:color="auto" w:fill="FFFFFF"/>
        </w:rPr>
        <w:t>Answer: B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3. MS-EXCEL can be used to automate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A. Financial statements, Business forecasting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B. Transaction registers, inventory control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C. Accounts receivable, accounts payable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D. Any of the above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b/>
          <w:bCs/>
          <w:color w:val="333333"/>
          <w:sz w:val="24"/>
          <w:szCs w:val="24"/>
          <w:shd w:val="clear" w:color="auto" w:fill="FFFFFF"/>
        </w:rPr>
        <w:t>Answer: D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4. NOT, AND, OR and XOR are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A. Logical Operators                         B. Arithmetic operators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C. Relational operators                     D. None of the above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b/>
          <w:bCs/>
          <w:color w:val="333333"/>
          <w:sz w:val="24"/>
          <w:szCs w:val="24"/>
          <w:shd w:val="clear" w:color="auto" w:fill="FFFFFF"/>
        </w:rPr>
        <w:t>Answer: A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5. In a report, you need to show the monthly rainfall in Nepal. The best way to do this is to insert a —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A calendar                                        B photograph of rainfall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C chart showing rainfall amounts     D database of rainfall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b/>
          <w:bCs/>
          <w:color w:val="333333"/>
          <w:sz w:val="24"/>
          <w:szCs w:val="24"/>
          <w:shd w:val="clear" w:color="auto" w:fill="FFFFFF"/>
        </w:rPr>
        <w:lastRenderedPageBreak/>
        <w:t>Answer: C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6. You want to record experiment information and create a chart that shows the rate of crystal growth over a period of time. The best application to use would be: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A word processing                            B spreadsheet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C database                                        D graphics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b/>
          <w:bCs/>
          <w:color w:val="333333"/>
          <w:sz w:val="24"/>
          <w:szCs w:val="24"/>
          <w:shd w:val="clear" w:color="auto" w:fill="FFFFFF"/>
        </w:rPr>
        <w:t>Answer: B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 xml:space="preserve">7. You are editing </w:t>
      </w:r>
      <w:proofErr w:type="gramStart"/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an</w:t>
      </w:r>
      <w:proofErr w:type="gramEnd"/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 xml:space="preserve"> worksheet that you had previously saved. If you want to save the edited sheet without losing the original one, which command should you use?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A. New                                             B. Save As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C. Edit                                              D. Save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b/>
          <w:bCs/>
          <w:color w:val="333333"/>
          <w:sz w:val="24"/>
          <w:szCs w:val="24"/>
          <w:shd w:val="clear" w:color="auto" w:fill="FFFFFF"/>
        </w:rPr>
        <w:t>Answer: B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8. If you want to have a blank line after the title in a worksheet, what is the best thing for you to do?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A. Re-format the spreadsheet           B. Insert a row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C. Increase the column width           D. Use the spacebar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b/>
          <w:bCs/>
          <w:color w:val="333333"/>
          <w:sz w:val="24"/>
          <w:szCs w:val="24"/>
          <w:shd w:val="clear" w:color="auto" w:fill="FFFFFF"/>
        </w:rPr>
        <w:t>Answer: B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9. In order to arrange the countries from those with the highest population to those with the lowest, you need to sort on the population field in ……………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proofErr w:type="gramStart"/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A</w:t>
      </w:r>
      <w:proofErr w:type="gramEnd"/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 xml:space="preserve"> ascending order                             B descending order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C alphabetical order                          D random order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b/>
          <w:bCs/>
          <w:color w:val="333333"/>
          <w:sz w:val="24"/>
          <w:szCs w:val="24"/>
          <w:shd w:val="clear" w:color="auto" w:fill="FFFFFF"/>
        </w:rPr>
        <w:t>Answer: B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10.  In order to perform a calculation in a spreadsheet, you need to use a: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A table                                              B formula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C field                                              D variable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b/>
          <w:bCs/>
          <w:color w:val="333333"/>
          <w:sz w:val="24"/>
          <w:szCs w:val="24"/>
          <w:shd w:val="clear" w:color="auto" w:fill="FFFFFF"/>
        </w:rPr>
        <w:t>Answer: B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11.  The box on the chart that contains the name of each individual record is called the ……….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A cell                                                B title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C axis                                               D legend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b/>
          <w:bCs/>
          <w:color w:val="333333"/>
          <w:sz w:val="24"/>
          <w:szCs w:val="24"/>
          <w:shd w:val="clear" w:color="auto" w:fill="FFFFFF"/>
        </w:rPr>
        <w:t>Answer: D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12.  If you want all of the white cats grouped together in the database, you need to sort by ……….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A Color, then Gender                       B Pet Type, then Color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C Pet Type, then Gender                   D Color, then Pet Name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b/>
          <w:bCs/>
          <w:color w:val="333333"/>
          <w:sz w:val="24"/>
          <w:szCs w:val="24"/>
          <w:shd w:val="clear" w:color="auto" w:fill="FFFFFF"/>
        </w:rPr>
        <w:t>Answer: B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13.  You accidentally erased a record in the sheet. What command can be used to restore it immediately?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proofErr w:type="gramStart"/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A</w:t>
      </w:r>
      <w:proofErr w:type="gramEnd"/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 xml:space="preserve"> Insert                                             B Copy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C Undo                                             D Replace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b/>
          <w:bCs/>
          <w:color w:val="333333"/>
          <w:sz w:val="24"/>
          <w:szCs w:val="24"/>
          <w:shd w:val="clear" w:color="auto" w:fill="FFFFFF"/>
        </w:rPr>
        <w:t>Answer: C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lastRenderedPageBreak/>
        <w:t>14.  Where a row and a column meet, what do you call that?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A. A cell                                           B. A block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C. A box                                           D. None of the above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b/>
          <w:bCs/>
          <w:color w:val="333333"/>
          <w:sz w:val="24"/>
          <w:szCs w:val="24"/>
          <w:shd w:val="clear" w:color="auto" w:fill="FFFFFF"/>
        </w:rPr>
        <w:t>Answer: A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15.  How do you tell one cell from another?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A. By numbers                                 B. By letters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C. By its address                               C. by color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b/>
          <w:bCs/>
          <w:color w:val="333333"/>
          <w:sz w:val="24"/>
          <w:szCs w:val="24"/>
          <w:shd w:val="clear" w:color="auto" w:fill="FFFFFF"/>
        </w:rPr>
        <w:t>Answer: C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pacing w:after="24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. Give me an example of a cell address.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A. 11 25                                           B. 911</w:t>
      </w:r>
      <w:r w:rsidRPr="00EB3AD9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br/>
      </w: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C. 41A                                              D. A21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b/>
          <w:bCs/>
          <w:color w:val="333333"/>
          <w:sz w:val="24"/>
          <w:szCs w:val="24"/>
          <w:shd w:val="clear" w:color="auto" w:fill="FFFFFF"/>
        </w:rPr>
        <w:t>Answer: D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2. Which is an example of a formula?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A. =A1+A2                                       B. =</w:t>
      </w:r>
      <w:proofErr w:type="gramStart"/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add(</w:t>
      </w:r>
      <w:proofErr w:type="gramEnd"/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A1:A2)</w:t>
      </w:r>
      <w:r w:rsidRPr="00EB3AD9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br/>
      </w: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C. A1+A2                                         D. SUM(A1:A2)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b/>
          <w:bCs/>
          <w:color w:val="333333"/>
          <w:sz w:val="24"/>
          <w:szCs w:val="24"/>
          <w:shd w:val="clear" w:color="auto" w:fill="FFFFFF"/>
        </w:rPr>
        <w:t>Answer: A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3. Which is an example of a function?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A. =</w:t>
      </w:r>
      <w:proofErr w:type="gramStart"/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add(</w:t>
      </w:r>
      <w:proofErr w:type="gramEnd"/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A1:A2)                                B. =A1+A2</w:t>
      </w:r>
      <w:r w:rsidRPr="00EB3AD9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br/>
      </w: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C. =SUM(A1:A2)                              D. A1+A2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b/>
          <w:bCs/>
          <w:color w:val="333333"/>
          <w:sz w:val="24"/>
          <w:szCs w:val="24"/>
          <w:shd w:val="clear" w:color="auto" w:fill="FFFFFF"/>
        </w:rPr>
        <w:t>Answer: C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4. What is the symbol for multiplying?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A. &gt;                                                  B. /</w:t>
      </w:r>
      <w:r w:rsidRPr="00EB3AD9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br/>
      </w: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C</w:t>
      </w:r>
      <w:proofErr w:type="gramStart"/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. !</w:t>
      </w:r>
      <w:proofErr w:type="gramEnd"/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 xml:space="preserve">                                                   </w:t>
      </w:r>
      <w:proofErr w:type="gramStart"/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D. *</w:t>
      </w:r>
      <w:proofErr w:type="gramEnd"/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b/>
          <w:bCs/>
          <w:color w:val="333333"/>
          <w:sz w:val="24"/>
          <w:szCs w:val="24"/>
          <w:shd w:val="clear" w:color="auto" w:fill="FFFFFF"/>
        </w:rPr>
        <w:t>Answer: D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5. What is the symbol for dividing?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proofErr w:type="gramStart"/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A ./</w:t>
      </w:r>
      <w:proofErr w:type="gramEnd"/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                                                  B. %</w:t>
      </w:r>
      <w:r w:rsidRPr="00EB3AD9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br/>
      </w: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C. &amp;                                                  D. #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b/>
          <w:bCs/>
          <w:color w:val="333333"/>
          <w:sz w:val="24"/>
          <w:szCs w:val="24"/>
          <w:shd w:val="clear" w:color="auto" w:fill="FFFFFF"/>
        </w:rPr>
        <w:t>Answer: A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6. Which is the spreadsheet application?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A. Excel                                            B. Lotus 123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C. Quattro Pro                                   D. all of the above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b/>
          <w:bCs/>
          <w:color w:val="333333"/>
          <w:sz w:val="24"/>
          <w:szCs w:val="24"/>
          <w:shd w:val="clear" w:color="auto" w:fill="FFFFFF"/>
        </w:rPr>
        <w:t>Answer: D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7. Which is not an Excel term?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A. document                                     B. rows</w:t>
      </w:r>
      <w:r w:rsidRPr="00EB3AD9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br/>
      </w: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C. cells                                              D. columns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b/>
          <w:bCs/>
          <w:color w:val="333333"/>
          <w:sz w:val="24"/>
          <w:szCs w:val="24"/>
          <w:shd w:val="clear" w:color="auto" w:fill="FFFFFF"/>
        </w:rPr>
        <w:t>Answer: A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8. Which is not the correct cell reference?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A. $D15                                            B. R4C15</w:t>
      </w:r>
      <w:r w:rsidRPr="00EB3AD9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br/>
      </w: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 xml:space="preserve">C. </w:t>
      </w:r>
      <w:proofErr w:type="gramStart"/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R[</w:t>
      </w:r>
      <w:proofErr w:type="gramEnd"/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-2]C                                          D. none of the above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b/>
          <w:bCs/>
          <w:color w:val="333333"/>
          <w:sz w:val="24"/>
          <w:szCs w:val="24"/>
          <w:shd w:val="clear" w:color="auto" w:fill="FFFFFF"/>
        </w:rPr>
        <w:lastRenderedPageBreak/>
        <w:t>Answer: C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9. What will be the formula in D10 on copying the formula ‘=A$5*5’ from cell B4?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A. =A$5*5                                        B. =A$4*5</w:t>
      </w:r>
      <w:r w:rsidRPr="00EB3AD9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br/>
      </w: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C. =C$5*5                                        D. =C$4*5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b/>
          <w:bCs/>
          <w:color w:val="333333"/>
          <w:sz w:val="24"/>
          <w:szCs w:val="24"/>
          <w:shd w:val="clear" w:color="auto" w:fill="FFFFFF"/>
        </w:rPr>
        <w:t>Answer: C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10.  What will be the result if you format a cell containing value 5000.4 as ‘0#</w:t>
      </w:r>
      <w:proofErr w:type="gramStart"/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,#</w:t>
      </w:r>
      <w:proofErr w:type="gramEnd"/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##.00’?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A. 5000.40                                       B. 05,000.40</w:t>
      </w:r>
      <w:r w:rsidRPr="00EB3AD9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br/>
      </w: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C. 05,000.4                                       D. 5000.4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b/>
          <w:bCs/>
          <w:color w:val="333333"/>
          <w:sz w:val="24"/>
          <w:szCs w:val="24"/>
          <w:shd w:val="clear" w:color="auto" w:fill="FFFFFF"/>
        </w:rPr>
        <w:t>Answer: B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11.  There are formulae ‘=A1+B1’ and ‘=A2+B2’ in cells C1 and C2 respectively. What will be the formulae in C1</w:t>
      </w:r>
      <w:proofErr w:type="gramStart"/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,C2,C3</w:t>
      </w:r>
      <w:proofErr w:type="gramEnd"/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 xml:space="preserve"> on inserting a row before C2?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A. ‘=A1+B1, None, ‘=A3+B3’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B. ‘=A1+B1, None, ‘=A2+B2’</w:t>
      </w:r>
      <w:r w:rsidRPr="00EB3AD9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br/>
      </w: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C. ‘=A1+B1</w:t>
      </w:r>
      <w:proofErr w:type="gramStart"/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,‘</w:t>
      </w:r>
      <w:proofErr w:type="gramEnd"/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=A2+B2’,‘=A3+B3’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D. ‘=A1+B1</w:t>
      </w:r>
      <w:proofErr w:type="gramStart"/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,‘</w:t>
      </w:r>
      <w:proofErr w:type="gramEnd"/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=A2+B2’, None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b/>
          <w:bCs/>
          <w:color w:val="333333"/>
          <w:sz w:val="24"/>
          <w:szCs w:val="24"/>
          <w:shd w:val="clear" w:color="auto" w:fill="FFFFFF"/>
        </w:rPr>
        <w:t>Answer: A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 xml:space="preserve">12.  There are values 5 and 2 cells A1 and B2 respectively and formula ‘=A1*B1’ in cell C1. What will be the resulting values in A1, B1, and C1 when you use Goal Seek with set cell as C1, </w:t>
      </w:r>
      <w:proofErr w:type="gramStart"/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To</w:t>
      </w:r>
      <w:proofErr w:type="gramEnd"/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 xml:space="preserve"> value as 50 and By Changing Cell as B1?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A. 5</w:t>
      </w:r>
      <w:proofErr w:type="gramStart"/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,10,50</w:t>
      </w:r>
      <w:proofErr w:type="gramEnd"/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                                   B. 5,2,10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C. 10,5,50                                    D. 2,5,10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b/>
          <w:bCs/>
          <w:color w:val="333333"/>
          <w:sz w:val="24"/>
          <w:szCs w:val="24"/>
          <w:shd w:val="clear" w:color="auto" w:fill="FFFFFF"/>
        </w:rPr>
        <w:t>Answer: A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13.  How to unhide the hidden column B?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 xml:space="preserve">A. Select column B, right click, </w:t>
      </w:r>
      <w:proofErr w:type="gramStart"/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unhide</w:t>
      </w:r>
      <w:proofErr w:type="gramEnd"/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B. Select column A and C, right click, unhide</w:t>
      </w:r>
      <w:r w:rsidRPr="00EB3AD9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br/>
      </w: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 xml:space="preserve">C. Select column C, right click, </w:t>
      </w:r>
      <w:proofErr w:type="gramStart"/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unhide</w:t>
      </w:r>
      <w:proofErr w:type="gramEnd"/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 xml:space="preserve">D. </w:t>
      </w:r>
      <w:proofErr w:type="spellStart"/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can not</w:t>
      </w:r>
      <w:proofErr w:type="spellEnd"/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 xml:space="preserve"> unhide it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b/>
          <w:bCs/>
          <w:color w:val="333333"/>
          <w:sz w:val="24"/>
          <w:szCs w:val="24"/>
          <w:shd w:val="clear" w:color="auto" w:fill="FFFFFF"/>
        </w:rPr>
        <w:t>Answer: B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14.  What tool is capable of calculating monthly rainfall amounts and creating graphs based on that data?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A. Clip art                                    B. Graphics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C. Spreadsheet                             D. Word processor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b/>
          <w:bCs/>
          <w:color w:val="333333"/>
          <w:sz w:val="24"/>
          <w:szCs w:val="24"/>
          <w:shd w:val="clear" w:color="auto" w:fill="FFFFFF"/>
        </w:rPr>
        <w:t>Answer: C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15.  To define border in the cell, select: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A. format, sheet                           B. insert, cell</w:t>
      </w:r>
      <w:r w:rsidRPr="00EB3AD9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br/>
      </w: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C. tools, options                           D. format, cells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b/>
          <w:bCs/>
          <w:color w:val="333333"/>
          <w:sz w:val="24"/>
          <w:szCs w:val="24"/>
          <w:shd w:val="clear" w:color="auto" w:fill="FFFFFF"/>
        </w:rPr>
        <w:t>Answer: D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16.  To delete cell entry, select: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A. edit, delete                               B. edit, clear</w:t>
      </w:r>
      <w:r w:rsidRPr="00EB3AD9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br/>
      </w: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C. view, normal                           D. none of the above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b/>
          <w:bCs/>
          <w:color w:val="333333"/>
          <w:sz w:val="24"/>
          <w:szCs w:val="24"/>
          <w:shd w:val="clear" w:color="auto" w:fill="FFFFFF"/>
        </w:rPr>
        <w:lastRenderedPageBreak/>
        <w:t>Answer: B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17.  To merge the cells which tab do you use from the format, cells menu?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A. Number tab                             B. Alignment tab</w:t>
      </w:r>
      <w:r w:rsidRPr="00EB3AD9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br/>
      </w: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C. Font tab                                   D. Merge tab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b/>
          <w:bCs/>
          <w:color w:val="333333"/>
          <w:sz w:val="24"/>
          <w:szCs w:val="24"/>
          <w:shd w:val="clear" w:color="auto" w:fill="FFFFFF"/>
        </w:rPr>
        <w:t>Answer: B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18.  In goal seek, the ‘by changing cell’ refers to: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A. the cell containing the outcome formula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B. the cell containing the constraints</w:t>
      </w:r>
      <w:r w:rsidRPr="00EB3AD9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br/>
      </w: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C. the cell containing the target value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D. the cell that you are attempting to calculate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b/>
          <w:bCs/>
          <w:color w:val="333333"/>
          <w:sz w:val="24"/>
          <w:szCs w:val="24"/>
          <w:shd w:val="clear" w:color="auto" w:fill="FFFFFF"/>
        </w:rPr>
        <w:t>Answer: D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19.  Which is the correct expression to find the average of the range named “units”?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 xml:space="preserve">A. </w:t>
      </w:r>
      <w:proofErr w:type="gramStart"/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AVG(</w:t>
      </w:r>
      <w:proofErr w:type="gramEnd"/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units)                             B. average(“units”)</w:t>
      </w:r>
      <w:r w:rsidRPr="00EB3AD9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br/>
      </w: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C. units(average)                          D. average(units)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b/>
          <w:bCs/>
          <w:color w:val="333333"/>
          <w:sz w:val="24"/>
          <w:szCs w:val="24"/>
          <w:shd w:val="clear" w:color="auto" w:fill="FFFFFF"/>
        </w:rPr>
        <w:t>Answer: D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20.  How do you magnify your worksheet window?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A. View, Zoom                            B. Format, Sheet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C. Tools, Options                         D. Enlarge the font size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b/>
          <w:bCs/>
          <w:color w:val="333333"/>
          <w:sz w:val="24"/>
          <w:szCs w:val="24"/>
          <w:shd w:val="clear" w:color="auto" w:fill="FFFFFF"/>
        </w:rPr>
        <w:t>Answer: A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t>1. Which of the following is not an option in the spelling dialog box?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t>a.   Edit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t>b.   Ignore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t>c.   Ignore all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t>d.   Change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b/>
          <w:bCs/>
          <w:color w:val="333333"/>
          <w:sz w:val="18"/>
          <w:szCs w:val="18"/>
          <w:shd w:val="clear" w:color="auto" w:fill="FFFFFF"/>
        </w:rPr>
        <w:t>Correct Answer: a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t>2. You can quickly change the appearance of your work by choosing Auto Format from the …. Menu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t>a.   Edit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t>b.   View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t>c.   Format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t>d.   Tools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b/>
          <w:bCs/>
          <w:color w:val="333333"/>
          <w:sz w:val="18"/>
          <w:szCs w:val="18"/>
          <w:shd w:val="clear" w:color="auto" w:fill="FFFFFF"/>
        </w:rPr>
        <w:lastRenderedPageBreak/>
        <w:t>Correct Answer: c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t xml:space="preserve">3. To protect a worksheet, you can choose Protection and the Protect Sheet from the ….. </w:t>
      </w:r>
      <w:proofErr w:type="gramStart"/>
      <w:r w:rsidRPr="00EB3AD9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t>menu</w:t>
      </w:r>
      <w:proofErr w:type="gramEnd"/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t>a.   Edit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t>b.   Format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t>c.   Tools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t>d.   Data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b/>
          <w:bCs/>
          <w:color w:val="333333"/>
          <w:sz w:val="18"/>
          <w:szCs w:val="18"/>
          <w:shd w:val="clear" w:color="auto" w:fill="FFFFFF"/>
        </w:rPr>
        <w:t>Correct Answer: c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t xml:space="preserve">4. You can open the Highlight Changes dialog box by choosing Track Changes from the …. </w:t>
      </w:r>
      <w:proofErr w:type="gramStart"/>
      <w:r w:rsidRPr="00EB3AD9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t>Menu.</w:t>
      </w:r>
      <w:proofErr w:type="gramEnd"/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t>a.   Edit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t>b.   Insert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t>c.   Format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t>d.   Tools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b/>
          <w:bCs/>
          <w:color w:val="333333"/>
          <w:sz w:val="18"/>
          <w:szCs w:val="18"/>
          <w:shd w:val="clear" w:color="auto" w:fill="FFFFFF"/>
        </w:rPr>
        <w:t>Correct Answer: d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t>5. Which of the following is not a worksheet design criterion?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t>a.   Efficiency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t>b.   Auditability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t>c.   Description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t xml:space="preserve">d.   Clarity    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b/>
          <w:bCs/>
          <w:color w:val="333333"/>
          <w:sz w:val="18"/>
          <w:szCs w:val="18"/>
          <w:shd w:val="clear" w:color="auto" w:fill="FFFFFF"/>
        </w:rPr>
        <w:t>Correct Answer: c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t>6. To copy cell contents using drag and drop, press the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t>a.   End key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t>b.   Shift key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t>c.   Esc key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lastRenderedPageBreak/>
        <w:t>d.   None of above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b/>
          <w:bCs/>
          <w:color w:val="333333"/>
          <w:sz w:val="18"/>
          <w:szCs w:val="18"/>
          <w:shd w:val="clear" w:color="auto" w:fill="FFFFFF"/>
        </w:rPr>
        <w:t>Correct Answer: d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t>7. If you press …., the cell accepts your typing as its contents.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t>a.   Enter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t>b.   Ctrl + Enter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t>c.   TAB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t>d.   Insert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b/>
          <w:bCs/>
          <w:color w:val="333333"/>
          <w:sz w:val="18"/>
          <w:szCs w:val="18"/>
          <w:shd w:val="clear" w:color="auto" w:fill="FFFFFF"/>
        </w:rPr>
        <w:t>Correct Answer: a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t xml:space="preserve">8. The </w:t>
      </w:r>
      <w:proofErr w:type="spellStart"/>
      <w:r w:rsidRPr="00EB3AD9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t>autofill</w:t>
      </w:r>
      <w:proofErr w:type="spellEnd"/>
      <w:r w:rsidRPr="00EB3AD9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t xml:space="preserve"> feature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t>a.   Extends a sequential series of data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t>b.   Automatically adds a range of cell values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t>c.   Applies a boarder around selected cells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t>d.   None of above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b/>
          <w:bCs/>
          <w:color w:val="333333"/>
          <w:sz w:val="18"/>
          <w:szCs w:val="18"/>
          <w:shd w:val="clear" w:color="auto" w:fill="FFFFFF"/>
        </w:rPr>
        <w:t>Correct Answer: a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t>9. What is the keyboard shortcut (button or buttons to be pressed) for creating a chart from the selected cells?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t>a.   F3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t>b.   F5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t>c.   F7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t>d.   F11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b/>
          <w:bCs/>
          <w:color w:val="333333"/>
          <w:sz w:val="18"/>
          <w:szCs w:val="18"/>
          <w:shd w:val="clear" w:color="auto" w:fill="FFFFFF"/>
        </w:rPr>
        <w:t>Correct Answer: D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t xml:space="preserve">10. </w:t>
      </w:r>
      <w:proofErr w:type="gramStart"/>
      <w:r w:rsidRPr="00EB3AD9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t>you</w:t>
      </w:r>
      <w:proofErr w:type="gramEnd"/>
      <w:r w:rsidRPr="00EB3AD9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t xml:space="preserve"> can use the formula palette to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proofErr w:type="gramStart"/>
      <w:r w:rsidRPr="00EB3AD9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lastRenderedPageBreak/>
        <w:t>a</w:t>
      </w:r>
      <w:proofErr w:type="gramEnd"/>
      <w:r w:rsidRPr="00EB3AD9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t>.   format cells containing numbers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proofErr w:type="gramStart"/>
      <w:r w:rsidRPr="00EB3AD9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t>b</w:t>
      </w:r>
      <w:proofErr w:type="gramEnd"/>
      <w:r w:rsidRPr="00EB3AD9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t>.   create and edit formulas containing functions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proofErr w:type="gramStart"/>
      <w:r w:rsidRPr="00EB3AD9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t>c</w:t>
      </w:r>
      <w:proofErr w:type="gramEnd"/>
      <w:r w:rsidRPr="00EB3AD9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t>.   entered assumptions data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proofErr w:type="gramStart"/>
      <w:r w:rsidRPr="00EB3AD9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t>d</w:t>
      </w:r>
      <w:proofErr w:type="gramEnd"/>
      <w:r w:rsidRPr="00EB3AD9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t>.   copy a range of cells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b/>
          <w:bCs/>
          <w:color w:val="333333"/>
          <w:sz w:val="18"/>
          <w:szCs w:val="18"/>
          <w:shd w:val="clear" w:color="auto" w:fill="FFFFFF"/>
        </w:rPr>
        <w:t>Correct Answer: b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t xml:space="preserve">11. What Pivot Table toolbar button updates the data in a Pivot Table or Pivot Chart report if the source data </w:t>
      </w:r>
      <w:proofErr w:type="spellStart"/>
      <w:r w:rsidRPr="00EB3AD9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t>chas</w:t>
      </w:r>
      <w:proofErr w:type="spellEnd"/>
      <w:r w:rsidRPr="00EB3AD9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t xml:space="preserve"> </w:t>
      </w:r>
      <w:proofErr w:type="gramStart"/>
      <w:r w:rsidRPr="00EB3AD9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t>changed</w:t>
      </w:r>
      <w:proofErr w:type="gramEnd"/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t>a.   Format Report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t>b.   Pivot Table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t>c.   Refresh Data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t>d.   Show Detail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b/>
          <w:bCs/>
          <w:color w:val="333333"/>
          <w:sz w:val="18"/>
          <w:szCs w:val="18"/>
          <w:shd w:val="clear" w:color="auto" w:fill="FFFFFF"/>
        </w:rPr>
        <w:t>Correct Answer: c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t>12. What is an expression that tells how the numbers in a determined set of cells are to be calculated?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t>a.   Formula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t>b.   Field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t>c.   Data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t xml:space="preserve">d.   Query Correct Answer:  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b/>
          <w:bCs/>
          <w:color w:val="333333"/>
          <w:sz w:val="18"/>
          <w:szCs w:val="18"/>
          <w:shd w:val="clear" w:color="auto" w:fill="FFFFFF"/>
        </w:rPr>
        <w:t>Correct Answer: A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t>13. “</w:t>
      </w:r>
      <w:proofErr w:type="spellStart"/>
      <w:r w:rsidRPr="00EB3AD9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t>Qtr</w:t>
      </w:r>
      <w:proofErr w:type="spellEnd"/>
      <w:r w:rsidRPr="00EB3AD9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t xml:space="preserve"> 1, </w:t>
      </w:r>
      <w:proofErr w:type="spellStart"/>
      <w:r w:rsidRPr="00EB3AD9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t>Qtr</w:t>
      </w:r>
      <w:proofErr w:type="spellEnd"/>
      <w:r w:rsidRPr="00EB3AD9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t xml:space="preserve"> 2, </w:t>
      </w:r>
      <w:proofErr w:type="spellStart"/>
      <w:r w:rsidRPr="00EB3AD9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t>Qtr</w:t>
      </w:r>
      <w:proofErr w:type="spellEnd"/>
      <w:r w:rsidRPr="00EB3AD9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t xml:space="preserve"> 3” is an example of a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t>a.   Formula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t>b.   Function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t>c.   Series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t>d.   Syntax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b/>
          <w:bCs/>
          <w:color w:val="333333"/>
          <w:sz w:val="18"/>
          <w:szCs w:val="18"/>
          <w:shd w:val="clear" w:color="auto" w:fill="FFFFFF"/>
        </w:rPr>
        <w:t>Correct Answer: c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t>14. You can edit existing Excel data by pressing the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lastRenderedPageBreak/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t>a.   F1 key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t>b.   F2 key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t>c.   F3 key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t>d.   F4 key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b/>
          <w:bCs/>
          <w:color w:val="333333"/>
          <w:sz w:val="18"/>
          <w:szCs w:val="18"/>
          <w:shd w:val="clear" w:color="auto" w:fill="FFFFFF"/>
        </w:rPr>
        <w:t xml:space="preserve">Correct Answer: b 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t>15. The cell reference for a range of cells that starts in cell B1 and goes over to column G and down to row 10 is ….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t>a.   G1-G10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t>b.   B1.G10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t>c.   B1</w:t>
      </w:r>
      <w:proofErr w:type="gramStart"/>
      <w:r w:rsidRPr="00EB3AD9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t>;G10</w:t>
      </w:r>
      <w:proofErr w:type="gramEnd"/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t>d.   B1:G10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b/>
          <w:bCs/>
          <w:color w:val="333333"/>
          <w:sz w:val="18"/>
          <w:szCs w:val="18"/>
          <w:shd w:val="clear" w:color="auto" w:fill="FFFFFF"/>
        </w:rPr>
        <w:t>Correct Answer: d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t>16. A user wishes to remove a spreadsheet from a workbook. Which is the correct sequence of events that will do this?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t xml:space="preserve">a.   Go to File-Save As – Save </w:t>
      </w:r>
      <w:proofErr w:type="gramStart"/>
      <w:r w:rsidRPr="00EB3AD9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t>As</w:t>
      </w:r>
      <w:proofErr w:type="gramEnd"/>
      <w:r w:rsidRPr="00EB3AD9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t xml:space="preserve"> Type – Excel worksheet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t>b.   Right click on the spreadsheet tab and select DELETE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t>c.   Right click on the spreadsheet and select Insert – Entire Column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t>d.   None of above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b/>
          <w:bCs/>
          <w:color w:val="333333"/>
          <w:sz w:val="18"/>
          <w:szCs w:val="18"/>
          <w:shd w:val="clear" w:color="auto" w:fill="FFFFFF"/>
        </w:rPr>
        <w:t>Correct Answer: b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t>17. What feature enables you to adjust or back solve the value in a cell to reach a desired outcome in a formula?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t>a.   Goal Seek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t>b.   Scenario Summary report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t>c.   Forecasting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t>d.   Trend line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b/>
          <w:bCs/>
          <w:color w:val="333333"/>
          <w:sz w:val="18"/>
          <w:szCs w:val="18"/>
          <w:shd w:val="clear" w:color="auto" w:fill="FFFFFF"/>
        </w:rPr>
        <w:t>Correct Answer: d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lastRenderedPageBreak/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t xml:space="preserve">18. </w:t>
      </w:r>
      <w:proofErr w:type="gramStart"/>
      <w:r w:rsidRPr="00EB3AD9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t>what</w:t>
      </w:r>
      <w:proofErr w:type="gramEnd"/>
      <w:r w:rsidRPr="00EB3AD9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t xml:space="preserve"> term describes a background that appears as a grainy, </w:t>
      </w:r>
      <w:proofErr w:type="spellStart"/>
      <w:r w:rsidRPr="00EB3AD9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t>non smooth</w:t>
      </w:r>
      <w:proofErr w:type="spellEnd"/>
      <w:r w:rsidRPr="00EB3AD9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t xml:space="preserve"> surface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proofErr w:type="gramStart"/>
      <w:r w:rsidRPr="00EB3AD9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t>a</w:t>
      </w:r>
      <w:proofErr w:type="gramEnd"/>
      <w:r w:rsidRPr="00EB3AD9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t>.   gradient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proofErr w:type="gramStart"/>
      <w:r w:rsidRPr="00EB3AD9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t>b</w:t>
      </w:r>
      <w:proofErr w:type="gramEnd"/>
      <w:r w:rsidRPr="00EB3AD9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t>.   pattern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proofErr w:type="gramStart"/>
      <w:r w:rsidRPr="00EB3AD9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t>c</w:t>
      </w:r>
      <w:proofErr w:type="gramEnd"/>
      <w:r w:rsidRPr="00EB3AD9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t>.   solid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proofErr w:type="gramStart"/>
      <w:r w:rsidRPr="00EB3AD9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t>d</w:t>
      </w:r>
      <w:proofErr w:type="gramEnd"/>
      <w:r w:rsidRPr="00EB3AD9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t>.   texture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b/>
          <w:bCs/>
          <w:color w:val="333333"/>
          <w:sz w:val="18"/>
          <w:szCs w:val="18"/>
          <w:shd w:val="clear" w:color="auto" w:fill="FFFFFF"/>
        </w:rPr>
        <w:t>Correct Answer: a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t>19. Excel is a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t>a.   Graphic program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t>b.   None of these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t>c.   Word processor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t>d.   A spreadsheet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b/>
          <w:bCs/>
          <w:color w:val="333333"/>
          <w:sz w:val="18"/>
          <w:szCs w:val="18"/>
          <w:shd w:val="clear" w:color="auto" w:fill="FFFFFF"/>
        </w:rPr>
        <w:t>Correct Answer: d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t>20.    To create an interactive Pivot Table for the web, you use a Microsoft Office Web component called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t>a.   HTML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proofErr w:type="gramStart"/>
      <w:r w:rsidRPr="00EB3AD9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t>b</w:t>
      </w:r>
      <w:proofErr w:type="gramEnd"/>
      <w:r w:rsidRPr="00EB3AD9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t>.   Pivot Table Field List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t>c.   Pivot Table List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color w:val="333333"/>
          <w:sz w:val="18"/>
          <w:szCs w:val="18"/>
          <w:shd w:val="clear" w:color="auto" w:fill="FFFFFF"/>
        </w:rPr>
        <w:t>d.   Pivot Table Report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 </w:t>
      </w:r>
    </w:p>
    <w:p w:rsidR="00EB3AD9" w:rsidRPr="00EB3AD9" w:rsidRDefault="00EB3AD9" w:rsidP="00EB3AD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B3AD9">
        <w:rPr>
          <w:rFonts w:ascii="Segoe UI" w:eastAsia="Times New Roman" w:hAnsi="Segoe UI" w:cs="Segoe UI"/>
          <w:b/>
          <w:bCs/>
          <w:color w:val="333333"/>
          <w:sz w:val="18"/>
          <w:szCs w:val="18"/>
          <w:shd w:val="clear" w:color="auto" w:fill="FFFFFF"/>
        </w:rPr>
        <w:t>Correct Answer: d</w:t>
      </w:r>
    </w:p>
    <w:p w:rsidR="00EB3AD9" w:rsidRPr="00EB3AD9" w:rsidRDefault="00EB3AD9" w:rsidP="00EB3A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3AD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B3AD9" w:rsidRPr="00EB3AD9" w:rsidRDefault="00EB3AD9" w:rsidP="00EB3AD9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3AD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B3AD9" w:rsidRDefault="00EB3AD9" w:rsidP="00EB3AD9"/>
    <w:sectPr w:rsidR="00EB3AD9" w:rsidSect="00AB10E3">
      <w:pgSz w:w="12240" w:h="16340"/>
      <w:pgMar w:top="1894" w:right="1651" w:bottom="1440" w:left="126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44416"/>
    <w:multiLevelType w:val="hybridMultilevel"/>
    <w:tmpl w:val="E174CA28"/>
    <w:lvl w:ilvl="0" w:tplc="F402995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">
    <w:nsid w:val="16957D76"/>
    <w:multiLevelType w:val="hybridMultilevel"/>
    <w:tmpl w:val="AA32CEFC"/>
    <w:lvl w:ilvl="0" w:tplc="5FAA9506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249F0EDF"/>
    <w:multiLevelType w:val="hybridMultilevel"/>
    <w:tmpl w:val="75FE2CE8"/>
    <w:lvl w:ilvl="0" w:tplc="04090017">
      <w:start w:val="1"/>
      <w:numFmt w:val="lowerLetter"/>
      <w:lvlText w:val="%1)"/>
      <w:lvlJc w:val="left"/>
      <w:pPr>
        <w:ind w:left="1140" w:hanging="360"/>
      </w:pPr>
    </w:lvl>
    <w:lvl w:ilvl="1" w:tplc="04090019">
      <w:start w:val="1"/>
      <w:numFmt w:val="lowerLetter"/>
      <w:lvlText w:val="%2."/>
      <w:lvlJc w:val="left"/>
      <w:pPr>
        <w:ind w:left="1860" w:hanging="360"/>
      </w:pPr>
    </w:lvl>
    <w:lvl w:ilvl="2" w:tplc="0409001B">
      <w:start w:val="1"/>
      <w:numFmt w:val="lowerRoman"/>
      <w:lvlText w:val="%3."/>
      <w:lvlJc w:val="right"/>
      <w:pPr>
        <w:ind w:left="2580" w:hanging="180"/>
      </w:pPr>
    </w:lvl>
    <w:lvl w:ilvl="3" w:tplc="0409000F">
      <w:start w:val="1"/>
      <w:numFmt w:val="decimal"/>
      <w:lvlText w:val="%4."/>
      <w:lvlJc w:val="left"/>
      <w:pPr>
        <w:ind w:left="3300" w:hanging="360"/>
      </w:pPr>
    </w:lvl>
    <w:lvl w:ilvl="4" w:tplc="04090019">
      <w:start w:val="1"/>
      <w:numFmt w:val="lowerLetter"/>
      <w:lvlText w:val="%5."/>
      <w:lvlJc w:val="left"/>
      <w:pPr>
        <w:ind w:left="4020" w:hanging="360"/>
      </w:pPr>
    </w:lvl>
    <w:lvl w:ilvl="5" w:tplc="0409001B">
      <w:start w:val="1"/>
      <w:numFmt w:val="lowerRoman"/>
      <w:lvlText w:val="%6."/>
      <w:lvlJc w:val="right"/>
      <w:pPr>
        <w:ind w:left="4740" w:hanging="180"/>
      </w:pPr>
    </w:lvl>
    <w:lvl w:ilvl="6" w:tplc="0409000F">
      <w:start w:val="1"/>
      <w:numFmt w:val="decimal"/>
      <w:lvlText w:val="%7."/>
      <w:lvlJc w:val="left"/>
      <w:pPr>
        <w:ind w:left="5460" w:hanging="360"/>
      </w:pPr>
    </w:lvl>
    <w:lvl w:ilvl="7" w:tplc="04090019">
      <w:start w:val="1"/>
      <w:numFmt w:val="lowerLetter"/>
      <w:lvlText w:val="%8."/>
      <w:lvlJc w:val="left"/>
      <w:pPr>
        <w:ind w:left="6180" w:hanging="360"/>
      </w:pPr>
    </w:lvl>
    <w:lvl w:ilvl="8" w:tplc="0409001B">
      <w:start w:val="1"/>
      <w:numFmt w:val="lowerRoman"/>
      <w:lvlText w:val="%9."/>
      <w:lvlJc w:val="right"/>
      <w:pPr>
        <w:ind w:left="6900" w:hanging="180"/>
      </w:pPr>
    </w:lvl>
  </w:abstractNum>
  <w:abstractNum w:abstractNumId="3">
    <w:nsid w:val="3B8A5249"/>
    <w:multiLevelType w:val="hybridMultilevel"/>
    <w:tmpl w:val="F58EEEE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F424C19"/>
    <w:multiLevelType w:val="hybridMultilevel"/>
    <w:tmpl w:val="83DC30B6"/>
    <w:lvl w:ilvl="0" w:tplc="B54EE3CC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55569AC"/>
    <w:multiLevelType w:val="hybridMultilevel"/>
    <w:tmpl w:val="C9F440BA"/>
    <w:lvl w:ilvl="0" w:tplc="820A4AB6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6">
    <w:nsid w:val="5972434A"/>
    <w:multiLevelType w:val="hybridMultilevel"/>
    <w:tmpl w:val="A62438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86672B"/>
    <w:multiLevelType w:val="hybridMultilevel"/>
    <w:tmpl w:val="D9065582"/>
    <w:lvl w:ilvl="0" w:tplc="C88663EA">
      <w:start w:val="1"/>
      <w:numFmt w:val="decimal"/>
      <w:lvlText w:val="Q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DF012C5"/>
    <w:multiLevelType w:val="hybridMultilevel"/>
    <w:tmpl w:val="9708749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C287E36"/>
    <w:multiLevelType w:val="hybridMultilevel"/>
    <w:tmpl w:val="CD1C572E"/>
    <w:lvl w:ilvl="0" w:tplc="04090017">
      <w:start w:val="1"/>
      <w:numFmt w:val="lowerLetter"/>
      <w:lvlText w:val="%1)"/>
      <w:lvlJc w:val="left"/>
      <w:pPr>
        <w:ind w:left="1140" w:hanging="360"/>
      </w:pPr>
    </w:lvl>
    <w:lvl w:ilvl="1" w:tplc="1074701A">
      <w:start w:val="1"/>
      <w:numFmt w:val="lowerLetter"/>
      <w:lvlText w:val="%2."/>
      <w:lvlJc w:val="left"/>
      <w:pPr>
        <w:ind w:left="1860" w:hanging="360"/>
      </w:pPr>
    </w:lvl>
    <w:lvl w:ilvl="2" w:tplc="0409001B">
      <w:start w:val="1"/>
      <w:numFmt w:val="lowerRoman"/>
      <w:lvlText w:val="%3."/>
      <w:lvlJc w:val="right"/>
      <w:pPr>
        <w:ind w:left="2580" w:hanging="180"/>
      </w:pPr>
    </w:lvl>
    <w:lvl w:ilvl="3" w:tplc="0409000F">
      <w:start w:val="1"/>
      <w:numFmt w:val="decimal"/>
      <w:lvlText w:val="%4."/>
      <w:lvlJc w:val="left"/>
      <w:pPr>
        <w:ind w:left="3300" w:hanging="360"/>
      </w:pPr>
    </w:lvl>
    <w:lvl w:ilvl="4" w:tplc="04090019">
      <w:start w:val="1"/>
      <w:numFmt w:val="lowerLetter"/>
      <w:lvlText w:val="%5."/>
      <w:lvlJc w:val="left"/>
      <w:pPr>
        <w:ind w:left="4020" w:hanging="360"/>
      </w:pPr>
    </w:lvl>
    <w:lvl w:ilvl="5" w:tplc="0409001B">
      <w:start w:val="1"/>
      <w:numFmt w:val="lowerRoman"/>
      <w:lvlText w:val="%6."/>
      <w:lvlJc w:val="right"/>
      <w:pPr>
        <w:ind w:left="4740" w:hanging="180"/>
      </w:pPr>
    </w:lvl>
    <w:lvl w:ilvl="6" w:tplc="0409000F">
      <w:start w:val="1"/>
      <w:numFmt w:val="decimal"/>
      <w:lvlText w:val="%7."/>
      <w:lvlJc w:val="left"/>
      <w:pPr>
        <w:ind w:left="5460" w:hanging="360"/>
      </w:pPr>
    </w:lvl>
    <w:lvl w:ilvl="7" w:tplc="04090019">
      <w:start w:val="1"/>
      <w:numFmt w:val="lowerLetter"/>
      <w:lvlText w:val="%8."/>
      <w:lvlJc w:val="left"/>
      <w:pPr>
        <w:ind w:left="6180" w:hanging="360"/>
      </w:pPr>
    </w:lvl>
    <w:lvl w:ilvl="8" w:tplc="0409001B">
      <w:start w:val="1"/>
      <w:numFmt w:val="lowerRoman"/>
      <w:lvlText w:val="%9."/>
      <w:lvlJc w:val="right"/>
      <w:pPr>
        <w:ind w:left="6900" w:hanging="180"/>
      </w:pPr>
    </w:lvl>
  </w:abstractNum>
  <w:abstractNum w:abstractNumId="10">
    <w:nsid w:val="77802CF7"/>
    <w:multiLevelType w:val="hybridMultilevel"/>
    <w:tmpl w:val="035C2798"/>
    <w:lvl w:ilvl="0" w:tplc="20C8EF9E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77F0031C"/>
    <w:multiLevelType w:val="hybridMultilevel"/>
    <w:tmpl w:val="559CAB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5C04D5"/>
    <w:multiLevelType w:val="hybridMultilevel"/>
    <w:tmpl w:val="12AA877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AD9"/>
    <w:rsid w:val="00475B88"/>
    <w:rsid w:val="00BB6A83"/>
    <w:rsid w:val="00EB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AD9"/>
  </w:style>
  <w:style w:type="paragraph" w:styleId="Heading1">
    <w:name w:val="heading 1"/>
    <w:basedOn w:val="Normal"/>
    <w:next w:val="Normal"/>
    <w:link w:val="Heading1Char"/>
    <w:qFormat/>
    <w:rsid w:val="00EB3AD9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3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EB3AD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EB3AD9"/>
    <w:rPr>
      <w:rFonts w:ascii="Times New Roman" w:eastAsia="Times New Roman" w:hAnsi="Times New Roman" w:cs="Times New Roman"/>
      <w:b/>
      <w:bCs/>
      <w:sz w:val="34"/>
      <w:szCs w:val="24"/>
    </w:rPr>
  </w:style>
  <w:style w:type="paragraph" w:styleId="HTMLPreformatted">
    <w:name w:val="HTML Preformatted"/>
    <w:basedOn w:val="Normal"/>
    <w:link w:val="HTMLPreformattedChar"/>
    <w:semiHidden/>
    <w:unhideWhenUsed/>
    <w:rsid w:val="00EB3A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6"/>
      <w:szCs w:val="26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EB3AD9"/>
    <w:rPr>
      <w:rFonts w:ascii="Courier New" w:eastAsia="Courier New" w:hAnsi="Courier New" w:cs="Courier New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B3A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EB3A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B3A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B3AD9"/>
    <w:pPr>
      <w:spacing w:after="0" w:line="240" w:lineRule="auto"/>
      <w:ind w:left="720" w:hanging="720"/>
    </w:pPr>
    <w:rPr>
      <w:rFonts w:ascii="Arial" w:eastAsia="Times New Roman" w:hAnsi="Arial" w:cs="Arial"/>
      <w:b/>
      <w:bCs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B3AD9"/>
    <w:rPr>
      <w:rFonts w:ascii="Arial" w:eastAsia="Times New Roman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99"/>
    <w:qFormat/>
    <w:rsid w:val="00EB3A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AD9"/>
  </w:style>
  <w:style w:type="paragraph" w:styleId="Heading1">
    <w:name w:val="heading 1"/>
    <w:basedOn w:val="Normal"/>
    <w:next w:val="Normal"/>
    <w:link w:val="Heading1Char"/>
    <w:qFormat/>
    <w:rsid w:val="00EB3AD9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3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EB3AD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EB3AD9"/>
    <w:rPr>
      <w:rFonts w:ascii="Times New Roman" w:eastAsia="Times New Roman" w:hAnsi="Times New Roman" w:cs="Times New Roman"/>
      <w:b/>
      <w:bCs/>
      <w:sz w:val="34"/>
      <w:szCs w:val="24"/>
    </w:rPr>
  </w:style>
  <w:style w:type="paragraph" w:styleId="HTMLPreformatted">
    <w:name w:val="HTML Preformatted"/>
    <w:basedOn w:val="Normal"/>
    <w:link w:val="HTMLPreformattedChar"/>
    <w:semiHidden/>
    <w:unhideWhenUsed/>
    <w:rsid w:val="00EB3A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6"/>
      <w:szCs w:val="26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EB3AD9"/>
    <w:rPr>
      <w:rFonts w:ascii="Courier New" w:eastAsia="Courier New" w:hAnsi="Courier New" w:cs="Courier New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B3A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EB3A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B3A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B3AD9"/>
    <w:pPr>
      <w:spacing w:after="0" w:line="240" w:lineRule="auto"/>
      <w:ind w:left="720" w:hanging="720"/>
    </w:pPr>
    <w:rPr>
      <w:rFonts w:ascii="Arial" w:eastAsia="Times New Roman" w:hAnsi="Arial" w:cs="Arial"/>
      <w:b/>
      <w:bCs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B3AD9"/>
    <w:rPr>
      <w:rFonts w:ascii="Arial" w:eastAsia="Times New Roman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99"/>
    <w:qFormat/>
    <w:rsid w:val="00EB3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0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9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7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28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40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417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838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39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364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634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4757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9544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5749590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3835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5473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1586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9174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16452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57822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08427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6696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16701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100703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591439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739684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534332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0650455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8008346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8470572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7676868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7675489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2141188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1115066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58525729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68040090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09879108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7395544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3212442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370955934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555506678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230359888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94635843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96719951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894009015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53145467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610094646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26295978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327708393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18686486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69818983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053044001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386875386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204827575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863253907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901357062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397358873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518200897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731318145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710759573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199243609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02304888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68775284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921017018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28753887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39258648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2001804827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985693191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481964202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76557212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596058336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850682641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760830153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928195387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755975421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659847511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566306893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433012878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516888988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8168766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225721192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745418375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228687469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304121806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530072696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45386816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80539799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176458673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2138720476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201093583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428235918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26989549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29656848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962419455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297443135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206873062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07823313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446239719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55997117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631444065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371349696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343438742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976324682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84347585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62093547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844245127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53368860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777676801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386613708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351491572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934051673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990816955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643000403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787510971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74715307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212784337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57871065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429811583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691879266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066950556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2124954941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2043165892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174612123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324354067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201071790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299655645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14567997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514999272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2146968962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20888208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10345315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71239108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163426668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45425394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965455266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648365492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737047285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981617865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501963167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356541457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2037540731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7972552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449863742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223785713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572278099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62747032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436363117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179585589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570572656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5029931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281836576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426078377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938321699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2092895443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216624427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154642197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237865536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815954195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201472613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93887508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12604531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0643525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850870227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720779391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340497748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23045853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76488146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449590611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094979922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209257699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557084096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196189063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8883951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341005979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24544051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462626222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853568795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077939657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706441927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106729769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52031908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85507522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24929238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718122075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622536605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333416562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52512312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959140783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661763083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445269198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907308232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797485483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454254122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315109979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64018889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459686936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968777221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66828907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669604296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671713676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80493481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594850448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365058383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427315207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897086943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645747298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532769108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489050841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012486027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38923219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2052722999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25048149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713074615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309943317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08071157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359965677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467771701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870222053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291086131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795829203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455803612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72372275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83245600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470054707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46840024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712776891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797719715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462649908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535508827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998850103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769618286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26446145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24914853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42704435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577862335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453602802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2029133216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360981435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615819152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22861499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458035483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467704471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664089886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376736853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439491203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30802588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88737782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080374328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48708595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808352837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407603545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324166917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598025476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213200608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585726882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996180277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611161877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77941951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285649463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46304243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695422712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2061971618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222597878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526404331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2007006503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924487476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796221913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617054768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986085692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58788140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92814972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040590391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635337153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410126902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946540416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536546527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403259663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992366978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53243273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481455938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921715443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7755061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2117751882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09401379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478377702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383628199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64161809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418914302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472402985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923419993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299386385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246118473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030645915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700476575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804618117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84817718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446386822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595549795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72094096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01739364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942495881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29506532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805850437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665081911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509417249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266811869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74399279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693611502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287467959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2141609428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962035058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913853489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273948213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932473127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204290075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255793733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736317329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703630367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3493465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451976687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91924345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2012948227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942804113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88135962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03231503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164317507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227809745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66935903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485902888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986422955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2135441976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1070564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99977236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589003565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525144756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45509899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230238568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2141917565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868636699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858419153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643049912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2115396861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957639048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931229497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35438503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101529312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564492537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2717006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26013630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270627273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739398765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548027927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417676799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32523545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42514980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877086688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214322530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373122218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206316799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919484463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2107459766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99320225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927028635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559171559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948730136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44591745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735008658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345521023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27687878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239601287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721905966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886137389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085498137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378313182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383285902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468859217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599174469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274629562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870023668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987315282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284240269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535194088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72557875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721909201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2088067229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25969635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715588367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412629172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292664661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93207825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173227356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55727982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644196205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25960851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25293088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200674386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03920582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385102273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020082879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083603301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201749919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22665048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2141144169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2094546128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268509301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069613367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725832381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958072719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354304946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569777962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48878613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98362997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992363537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74903788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277176746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872963199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37193059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215357637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05080872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426851047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227109562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21269918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355577506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340084065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108231216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958102125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626273953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741951016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822038012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898395949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988286021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184856335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59246957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996834693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17908311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408921227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2119714946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882909398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29664502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998997246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242565576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114250682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95195209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965236007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28981990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440642896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82596855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336350132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14866964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2146462446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613777931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613170757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987317788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103187697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533932862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64304616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269434368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62331815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7243216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8048974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09674808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569928658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949776826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57208271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85487125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2121683549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66546943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2103450125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825312792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725787998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84447253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463117691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89276650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63992093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886375407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634796603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578783282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99124592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2139715711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030495673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200702033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740712255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715009885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612707573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379284322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9939532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2076246186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99647242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50216448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861892808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145781746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40180911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736510226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826163671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2119250179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771119035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346907305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38981432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411515376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272275111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42627100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95394701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495874075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769618138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01726016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635188063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667854692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896166361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622372322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21604072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936986472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71318762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982349543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203059807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070079192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59809742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812164949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2099252626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577598258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67480207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2001234289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687634181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870532433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142501561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988099035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047946681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294533135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516433367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710149625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816147355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941759947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7368687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249657681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463549088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215430668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522626482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936791211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484128655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258292895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201676239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2023358778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430321142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332680906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9288596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2103410358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138769006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634672673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49264973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47757147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443498381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2091613099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3481181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546284982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157375819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49837122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974212538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342900747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51357282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2130472925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421339877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984626541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098520883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185898947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413556159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221134698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495292776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475875006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760248373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82386107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86810215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31869278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659073427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854223796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22617909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917595141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37489010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785464577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86882844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678117483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56101192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375734932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28276528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610354815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47483582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44706216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64083962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214463002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567104701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239510748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33076457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56761877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384566576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2116366516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10171265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656417161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88547033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81240164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454644885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2031058581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970477407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368148276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29268524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604418908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478648351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698458513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101998775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100367768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737096332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746224958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460219355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915674169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661620921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361979288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015109579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658506066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54336790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576552231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065446773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460688545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45878743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214730883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250891891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891618499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82124005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2079206048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157918562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420838877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200122123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743795126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364942903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221407986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323777227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250388802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492527645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904147693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309899906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04694688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723213568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322151747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2097508937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36918692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038704258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085885705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673609068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929856537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2076387387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50617443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41859918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404140651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395934685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07801645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358778176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753744471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6974220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732774345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91994707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62215182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72498809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505947195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915818272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36657046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207885701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393086413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1267069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35797607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955982218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014114371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390660931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597760636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0554170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2068917161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2132935179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547138847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333384492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389421827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27135054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4655733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524442261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94715259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43178018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352955738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713918029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16994918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141115078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53184155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002859829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117454628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51900587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880169016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44859147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595987097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212087019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328166012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461659723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425226431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428297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730305476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202943041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518550553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67448328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764116068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980967139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609699845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686784658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53318092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426312096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345284406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825193625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6131204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432042149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663198148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2022580903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787500912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555577809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318536102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45301316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249896293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200123923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689649232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821195901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45571184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22679875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33</Pages>
  <Words>6918</Words>
  <Characters>39436</Characters>
  <Application>Microsoft Office Word</Application>
  <DocSecurity>0</DocSecurity>
  <Lines>328</Lines>
  <Paragraphs>92</Paragraphs>
  <ScaleCrop>false</ScaleCrop>
  <Company/>
  <LinksUpToDate>false</LinksUpToDate>
  <CharactersWithSpaces>46262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Maddipatla, Lahari (Cognizant)</dc:creator>
  <cp:lastModifiedBy>Maddipatla, Lahari (Cognizant)</cp:lastModifiedBy>
  <cp:revision>2</cp:revision>
  <dcterms:created xsi:type="dcterms:W3CDTF">2013-05-13T08:29:00Z</dcterms:created>
  <dcterms:modified xsi:type="dcterms:W3CDTF">2013-05-14T09:06:00Z</dcterms:modified>
</cp:coreProperties>
</file>